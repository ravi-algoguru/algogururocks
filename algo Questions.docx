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5E5" w:rsidRDefault="001915E5" w:rsidP="001915E5">
      <w:r>
        <w:t xml:space="preserve">    public Node </w:t>
      </w:r>
      <w:proofErr w:type="spellStart"/>
      <w:r>
        <w:t>reverseInPair</w:t>
      </w:r>
      <w:proofErr w:type="spellEnd"/>
      <w:r>
        <w:t>(){</w:t>
      </w:r>
    </w:p>
    <w:p w:rsidR="001915E5" w:rsidRDefault="001915E5" w:rsidP="001915E5">
      <w:r>
        <w:t xml:space="preserve">        Node previous =null, current, </w:t>
      </w:r>
      <w:proofErr w:type="spellStart"/>
      <w:r>
        <w:t>nextNode</w:t>
      </w:r>
      <w:proofErr w:type="spellEnd"/>
      <w:r>
        <w:t>, temp;</w:t>
      </w:r>
    </w:p>
    <w:p w:rsidR="001915E5" w:rsidRDefault="001915E5" w:rsidP="001915E5">
      <w:r>
        <w:t xml:space="preserve">        if(head == null ) return null;</w:t>
      </w:r>
    </w:p>
    <w:p w:rsidR="001915E5" w:rsidRDefault="001915E5" w:rsidP="001915E5">
      <w:r>
        <w:t xml:space="preserve">        if(</w:t>
      </w:r>
      <w:proofErr w:type="spellStart"/>
      <w:r>
        <w:t>head.next</w:t>
      </w:r>
      <w:proofErr w:type="spellEnd"/>
      <w:r>
        <w:t xml:space="preserve"> == null ) return head;</w:t>
      </w:r>
    </w:p>
    <w:p w:rsidR="001915E5" w:rsidRDefault="001915E5" w:rsidP="001915E5">
      <w:r>
        <w:t xml:space="preserve">        previous = head;</w:t>
      </w:r>
    </w:p>
    <w:p w:rsidR="001915E5" w:rsidRDefault="001915E5" w:rsidP="001915E5">
      <w:r>
        <w:t xml:space="preserve">        current = </w:t>
      </w:r>
      <w:proofErr w:type="spellStart"/>
      <w:r>
        <w:t>head.next</w:t>
      </w:r>
      <w:proofErr w:type="spellEnd"/>
      <w:r>
        <w:t>;</w:t>
      </w:r>
    </w:p>
    <w:p w:rsidR="001915E5" w:rsidRDefault="001915E5" w:rsidP="001915E5">
      <w:r>
        <w:t xml:space="preserve">        head = current;</w:t>
      </w:r>
    </w:p>
    <w:p w:rsidR="001915E5" w:rsidRDefault="001915E5" w:rsidP="001915E5">
      <w:r>
        <w:t xml:space="preserve">        while (true){</w:t>
      </w:r>
    </w:p>
    <w:p w:rsidR="001915E5" w:rsidRDefault="001915E5" w:rsidP="001915E5">
      <w:r>
        <w:t xml:space="preserve">            </w:t>
      </w:r>
      <w:proofErr w:type="spellStart"/>
      <w:r>
        <w:t>nextNode</w:t>
      </w:r>
      <w:proofErr w:type="spellEnd"/>
      <w:r>
        <w:t xml:space="preserve"> = </w:t>
      </w:r>
      <w:proofErr w:type="spellStart"/>
      <w:r>
        <w:t>current.next</w:t>
      </w:r>
      <w:proofErr w:type="spellEnd"/>
      <w:r>
        <w:t>;</w:t>
      </w:r>
    </w:p>
    <w:p w:rsidR="001915E5" w:rsidRDefault="001915E5" w:rsidP="001915E5">
      <w:r>
        <w:t xml:space="preserve">            </w:t>
      </w:r>
      <w:proofErr w:type="spellStart"/>
      <w:r>
        <w:t>current.next</w:t>
      </w:r>
      <w:proofErr w:type="spellEnd"/>
      <w:r>
        <w:t xml:space="preserve"> = previous;</w:t>
      </w:r>
    </w:p>
    <w:p w:rsidR="001915E5" w:rsidRDefault="001915E5" w:rsidP="001915E5">
      <w:r>
        <w:t xml:space="preserve">            if(</w:t>
      </w:r>
      <w:proofErr w:type="spellStart"/>
      <w:r>
        <w:t>nextNode</w:t>
      </w:r>
      <w:proofErr w:type="spellEnd"/>
      <w:r>
        <w:t xml:space="preserve"> == null || </w:t>
      </w:r>
      <w:proofErr w:type="spellStart"/>
      <w:r>
        <w:t>nextNode.next</w:t>
      </w:r>
      <w:proofErr w:type="spellEnd"/>
      <w:r>
        <w:t xml:space="preserve"> == null){</w:t>
      </w:r>
    </w:p>
    <w:p w:rsidR="001915E5" w:rsidRDefault="001915E5" w:rsidP="001915E5">
      <w:r>
        <w:t xml:space="preserve">                </w:t>
      </w:r>
      <w:proofErr w:type="spellStart"/>
      <w:r>
        <w:t>previous.next</w:t>
      </w:r>
      <w:proofErr w:type="spellEnd"/>
      <w:r>
        <w:t xml:space="preserve"> = </w:t>
      </w:r>
      <w:proofErr w:type="spellStart"/>
      <w:r>
        <w:t>nextNode</w:t>
      </w:r>
      <w:proofErr w:type="spellEnd"/>
      <w:r>
        <w:t>;</w:t>
      </w:r>
    </w:p>
    <w:p w:rsidR="001915E5" w:rsidRDefault="001915E5" w:rsidP="001915E5">
      <w:r>
        <w:t xml:space="preserve">                break;</w:t>
      </w:r>
    </w:p>
    <w:p w:rsidR="001915E5" w:rsidRDefault="001915E5" w:rsidP="001915E5">
      <w:r>
        <w:t xml:space="preserve">            }</w:t>
      </w:r>
    </w:p>
    <w:p w:rsidR="001915E5" w:rsidRDefault="001915E5" w:rsidP="001915E5">
      <w:r>
        <w:t xml:space="preserve">            </w:t>
      </w:r>
      <w:proofErr w:type="spellStart"/>
      <w:r>
        <w:t>previous.next</w:t>
      </w:r>
      <w:proofErr w:type="spellEnd"/>
      <w:r>
        <w:t xml:space="preserve"> = </w:t>
      </w:r>
      <w:proofErr w:type="spellStart"/>
      <w:r>
        <w:t>nextNode.next</w:t>
      </w:r>
      <w:proofErr w:type="spellEnd"/>
      <w:r>
        <w:t>;</w:t>
      </w:r>
    </w:p>
    <w:p w:rsidR="001915E5" w:rsidRDefault="001915E5" w:rsidP="001915E5">
      <w:r>
        <w:t xml:space="preserve">            current = </w:t>
      </w:r>
      <w:proofErr w:type="spellStart"/>
      <w:r>
        <w:t>nextNode.next</w:t>
      </w:r>
      <w:proofErr w:type="spellEnd"/>
      <w:r>
        <w:t>;</w:t>
      </w:r>
    </w:p>
    <w:p w:rsidR="001915E5" w:rsidRDefault="001915E5" w:rsidP="001915E5">
      <w:r>
        <w:t xml:space="preserve">            previous = </w:t>
      </w:r>
      <w:proofErr w:type="spellStart"/>
      <w:r>
        <w:t>nextNode</w:t>
      </w:r>
      <w:proofErr w:type="spellEnd"/>
      <w:r>
        <w:t>;</w:t>
      </w:r>
    </w:p>
    <w:p w:rsidR="001915E5" w:rsidRDefault="001915E5" w:rsidP="001915E5">
      <w:r>
        <w:t xml:space="preserve">        } </w:t>
      </w:r>
    </w:p>
    <w:p w:rsidR="001915E5" w:rsidRDefault="001915E5" w:rsidP="001915E5">
      <w:r>
        <w:t xml:space="preserve">        return head;</w:t>
      </w:r>
    </w:p>
    <w:p w:rsidR="001915E5" w:rsidRDefault="001915E5" w:rsidP="001915E5">
      <w:r>
        <w:t xml:space="preserve">    }</w:t>
      </w:r>
    </w:p>
    <w:p w:rsidR="00000000" w:rsidRDefault="001915E5" w:rsidP="001915E5">
      <w:r>
        <w:t xml:space="preserve">   ==============================================================================</w:t>
      </w:r>
    </w:p>
    <w:p w:rsidR="001915E5" w:rsidRPr="001915E5" w:rsidRDefault="001915E5" w:rsidP="001915E5">
      <w:pPr>
        <w:shd w:val="clear" w:color="auto" w:fill="FFFFFF"/>
        <w:spacing w:after="48" w:line="240" w:lineRule="auto"/>
        <w:outlineLvl w:val="1"/>
        <w:rPr>
          <w:rFonts w:ascii="Georgia" w:eastAsia="Times New Roman" w:hAnsi="Georgia" w:cs="Helvetica"/>
          <w:color w:val="000000"/>
          <w:spacing w:val="-12"/>
          <w:sz w:val="44"/>
          <w:szCs w:val="44"/>
        </w:rPr>
      </w:pPr>
      <w:r w:rsidRPr="001915E5">
        <w:rPr>
          <w:rFonts w:ascii="Georgia" w:eastAsia="Times New Roman" w:hAnsi="Georgia" w:cs="Helvetica"/>
          <w:color w:val="000000"/>
          <w:spacing w:val="-12"/>
          <w:sz w:val="44"/>
          <w:szCs w:val="44"/>
        </w:rPr>
        <w:t>Self Organizing List | Set 1 (Introduction)</w:t>
      </w:r>
    </w:p>
    <w:p w:rsidR="001915E5" w:rsidRPr="001915E5" w:rsidRDefault="001915E5" w:rsidP="001915E5">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1915E5">
        <w:rPr>
          <w:rFonts w:ascii="Helvetica" w:eastAsia="Times New Roman" w:hAnsi="Helvetica" w:cs="Helvetica"/>
          <w:color w:val="000000"/>
          <w:sz w:val="29"/>
          <w:szCs w:val="29"/>
        </w:rPr>
        <w:t>The worst case search time for a sorted linked list is O(n). With a Balanced Binary Search Tree, we can skip almost half of the nodes after one comparison with root.</w:t>
      </w:r>
      <w:r w:rsidRPr="001915E5">
        <w:rPr>
          <w:rFonts w:ascii="Helvetica" w:eastAsia="Times New Roman" w:hAnsi="Helvetica" w:cs="Helvetica"/>
          <w:color w:val="000000"/>
          <w:sz w:val="29"/>
        </w:rPr>
        <w:t> </w:t>
      </w:r>
      <w:r w:rsidRPr="001915E5">
        <w:rPr>
          <w:rFonts w:ascii="Helvetica" w:eastAsia="Times New Roman" w:hAnsi="Helvetica" w:cs="Helvetica"/>
          <w:color w:val="000000"/>
          <w:sz w:val="29"/>
          <w:szCs w:val="29"/>
        </w:rPr>
        <w:t>For a sorted array, we have random access and we can apply Binary Search on arrays.</w:t>
      </w:r>
    </w:p>
    <w:p w:rsidR="001915E5" w:rsidRPr="001915E5" w:rsidRDefault="001915E5" w:rsidP="001915E5">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1915E5">
        <w:rPr>
          <w:rFonts w:ascii="Helvetica" w:eastAsia="Times New Roman" w:hAnsi="Helvetica" w:cs="Helvetica"/>
          <w:color w:val="000000"/>
          <w:sz w:val="29"/>
          <w:szCs w:val="29"/>
        </w:rPr>
        <w:t>One idea to make search faster for Linked Lists is</w:t>
      </w:r>
      <w:r w:rsidRPr="001915E5">
        <w:rPr>
          <w:rFonts w:ascii="Helvetica" w:eastAsia="Times New Roman" w:hAnsi="Helvetica" w:cs="Helvetica"/>
          <w:color w:val="000000"/>
          <w:sz w:val="29"/>
        </w:rPr>
        <w:t> </w:t>
      </w:r>
      <w:hyperlink r:id="rId4" w:tgtFrame="_blank" w:history="1">
        <w:r w:rsidRPr="001915E5">
          <w:rPr>
            <w:rFonts w:ascii="Helvetica" w:eastAsia="Times New Roman" w:hAnsi="Helvetica" w:cs="Helvetica"/>
            <w:color w:val="006600"/>
            <w:sz w:val="29"/>
          </w:rPr>
          <w:t>Skip List</w:t>
        </w:r>
      </w:hyperlink>
      <w:r w:rsidRPr="001915E5">
        <w:rPr>
          <w:rFonts w:ascii="Helvetica" w:eastAsia="Times New Roman" w:hAnsi="Helvetica" w:cs="Helvetica"/>
          <w:color w:val="000000"/>
          <w:sz w:val="29"/>
          <w:szCs w:val="29"/>
        </w:rPr>
        <w:t>. Another idea (which is discussed in this post) is to</w:t>
      </w:r>
      <w:r w:rsidRPr="001915E5">
        <w:rPr>
          <w:rFonts w:ascii="Helvetica" w:eastAsia="Times New Roman" w:hAnsi="Helvetica" w:cs="Helvetica"/>
          <w:color w:val="000000"/>
          <w:sz w:val="29"/>
        </w:rPr>
        <w:t> </w:t>
      </w:r>
      <w:r w:rsidRPr="001915E5">
        <w:rPr>
          <w:rFonts w:ascii="Helvetica" w:eastAsia="Times New Roman" w:hAnsi="Helvetica" w:cs="Helvetica"/>
          <w:i/>
          <w:iCs/>
          <w:color w:val="000000"/>
          <w:sz w:val="29"/>
        </w:rPr>
        <w:t xml:space="preserve">place more frequently </w:t>
      </w:r>
      <w:r w:rsidRPr="001915E5">
        <w:rPr>
          <w:rFonts w:ascii="Helvetica" w:eastAsia="Times New Roman" w:hAnsi="Helvetica" w:cs="Helvetica"/>
          <w:i/>
          <w:iCs/>
          <w:color w:val="000000"/>
          <w:sz w:val="29"/>
        </w:rPr>
        <w:lastRenderedPageBreak/>
        <w:t>accessed items closer to head.</w:t>
      </w:r>
      <w:r w:rsidRPr="001915E5">
        <w:rPr>
          <w:rFonts w:ascii="Helvetica" w:eastAsia="Times New Roman" w:hAnsi="Helvetica" w:cs="Helvetica"/>
          <w:color w:val="000000"/>
          <w:sz w:val="29"/>
          <w:szCs w:val="29"/>
        </w:rPr>
        <w:t>. There can be two possibilities. offline (we know the complete search sequence in advance) and online (we don’t know the search sequence).</w:t>
      </w:r>
      <w:r w:rsidRPr="001915E5">
        <w:rPr>
          <w:rFonts w:ascii="Helvetica" w:eastAsia="Times New Roman" w:hAnsi="Helvetica" w:cs="Helvetica"/>
          <w:color w:val="000000"/>
          <w:sz w:val="29"/>
          <w:szCs w:val="29"/>
        </w:rPr>
        <w:br/>
        <w:t>In case of offline, we can put the nodes according to decreasing frequencies of search (The element having maximum search count is put first). For many practical applications, it may be difficult to obtain search sequence in advance. A</w:t>
      </w:r>
      <w:r w:rsidRPr="001915E5">
        <w:rPr>
          <w:rFonts w:ascii="Helvetica" w:eastAsia="Times New Roman" w:hAnsi="Helvetica" w:cs="Helvetica"/>
          <w:color w:val="000000"/>
          <w:sz w:val="29"/>
        </w:rPr>
        <w:t> </w:t>
      </w:r>
      <w:hyperlink r:id="rId5" w:tgtFrame="_blank" w:history="1">
        <w:r w:rsidRPr="001915E5">
          <w:rPr>
            <w:rFonts w:ascii="Helvetica" w:eastAsia="Times New Roman" w:hAnsi="Helvetica" w:cs="Helvetica"/>
            <w:color w:val="006600"/>
            <w:sz w:val="29"/>
          </w:rPr>
          <w:t>Self Organizing list</w:t>
        </w:r>
      </w:hyperlink>
      <w:r w:rsidRPr="001915E5">
        <w:rPr>
          <w:rFonts w:ascii="Helvetica" w:eastAsia="Times New Roman" w:hAnsi="Helvetica" w:cs="Helvetica"/>
          <w:color w:val="000000"/>
          <w:sz w:val="29"/>
        </w:rPr>
        <w:t> </w:t>
      </w:r>
      <w:r w:rsidRPr="001915E5">
        <w:rPr>
          <w:rFonts w:ascii="Helvetica" w:eastAsia="Times New Roman" w:hAnsi="Helvetica" w:cs="Helvetica"/>
          <w:color w:val="000000"/>
          <w:sz w:val="29"/>
          <w:szCs w:val="29"/>
        </w:rPr>
        <w:t>reorders its nodes based on searches which are done. The idea is to use locality of reference (In a typical database, 80% of the access are to 20% of the items). Following are different strategies used by Self Organizing Lists.</w:t>
      </w:r>
    </w:p>
    <w:p w:rsidR="001915E5" w:rsidRPr="001915E5" w:rsidRDefault="001915E5" w:rsidP="001915E5">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1915E5">
        <w:rPr>
          <w:rFonts w:ascii="Helvetica" w:eastAsia="Times New Roman" w:hAnsi="Helvetica" w:cs="Helvetica"/>
          <w:b/>
          <w:bCs/>
          <w:color w:val="000000"/>
          <w:sz w:val="29"/>
        </w:rPr>
        <w:t>1)</w:t>
      </w:r>
      <w:r w:rsidRPr="001915E5">
        <w:rPr>
          <w:rFonts w:ascii="Helvetica" w:eastAsia="Times New Roman" w:hAnsi="Helvetica" w:cs="Helvetica"/>
          <w:color w:val="000000"/>
          <w:sz w:val="29"/>
        </w:rPr>
        <w:t> </w:t>
      </w:r>
      <w:r w:rsidRPr="001915E5">
        <w:rPr>
          <w:rFonts w:ascii="Helvetica" w:eastAsia="Times New Roman" w:hAnsi="Helvetica" w:cs="Helvetica"/>
          <w:b/>
          <w:bCs/>
          <w:i/>
          <w:iCs/>
          <w:color w:val="000000"/>
          <w:sz w:val="29"/>
        </w:rPr>
        <w:t>Move-to-Front Method</w:t>
      </w:r>
      <w:r w:rsidRPr="001915E5">
        <w:rPr>
          <w:rFonts w:ascii="Helvetica" w:eastAsia="Times New Roman" w:hAnsi="Helvetica" w:cs="Helvetica"/>
          <w:color w:val="000000"/>
          <w:sz w:val="29"/>
          <w:szCs w:val="29"/>
        </w:rPr>
        <w:t>: Any node searched is moved to the front. This strategy is easy to implement, but it may over-reward infrequently accessed items as it always move the item to front.</w:t>
      </w:r>
    </w:p>
    <w:p w:rsidR="001915E5" w:rsidRPr="001915E5" w:rsidRDefault="001915E5" w:rsidP="001915E5">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1915E5">
        <w:rPr>
          <w:rFonts w:ascii="Helvetica" w:eastAsia="Times New Roman" w:hAnsi="Helvetica" w:cs="Helvetica"/>
          <w:b/>
          <w:bCs/>
          <w:color w:val="000000"/>
          <w:sz w:val="29"/>
        </w:rPr>
        <w:t>2) </w:t>
      </w:r>
      <w:r w:rsidRPr="001915E5">
        <w:rPr>
          <w:rFonts w:ascii="Helvetica" w:eastAsia="Times New Roman" w:hAnsi="Helvetica" w:cs="Helvetica"/>
          <w:b/>
          <w:bCs/>
          <w:i/>
          <w:iCs/>
          <w:color w:val="000000"/>
          <w:sz w:val="29"/>
        </w:rPr>
        <w:t>Count Method</w:t>
      </w:r>
      <w:r w:rsidRPr="001915E5">
        <w:rPr>
          <w:rFonts w:ascii="Helvetica" w:eastAsia="Times New Roman" w:hAnsi="Helvetica" w:cs="Helvetica"/>
          <w:color w:val="000000"/>
          <w:sz w:val="29"/>
          <w:szCs w:val="29"/>
        </w:rPr>
        <w:t>: Each node stores count of the number of times it was searched. Nodes are ordered by decreasing count. This strategy requires extra space for storing count.</w:t>
      </w:r>
    </w:p>
    <w:p w:rsidR="001915E5" w:rsidRPr="001915E5" w:rsidRDefault="001915E5" w:rsidP="001915E5">
      <w:pPr>
        <w:shd w:val="clear" w:color="auto" w:fill="FFFFFF"/>
        <w:spacing w:before="100" w:beforeAutospacing="1" w:after="100" w:afterAutospacing="1" w:line="360" w:lineRule="atLeast"/>
        <w:rPr>
          <w:rFonts w:ascii="Helvetica" w:eastAsia="Times New Roman" w:hAnsi="Helvetica" w:cs="Helvetica"/>
          <w:color w:val="000000"/>
          <w:sz w:val="29"/>
          <w:szCs w:val="29"/>
        </w:rPr>
      </w:pPr>
      <w:r w:rsidRPr="001915E5">
        <w:rPr>
          <w:rFonts w:ascii="Helvetica" w:eastAsia="Times New Roman" w:hAnsi="Helvetica" w:cs="Helvetica"/>
          <w:b/>
          <w:bCs/>
          <w:color w:val="000000"/>
          <w:sz w:val="29"/>
        </w:rPr>
        <w:t>3) </w:t>
      </w:r>
      <w:r w:rsidRPr="001915E5">
        <w:rPr>
          <w:rFonts w:ascii="Helvetica" w:eastAsia="Times New Roman" w:hAnsi="Helvetica" w:cs="Helvetica"/>
          <w:b/>
          <w:bCs/>
          <w:i/>
          <w:iCs/>
          <w:color w:val="000000"/>
          <w:sz w:val="29"/>
        </w:rPr>
        <w:t>Transpose Method</w:t>
      </w:r>
      <w:r w:rsidRPr="001915E5">
        <w:rPr>
          <w:rFonts w:ascii="Helvetica" w:eastAsia="Times New Roman" w:hAnsi="Helvetica" w:cs="Helvetica"/>
          <w:color w:val="000000"/>
          <w:sz w:val="29"/>
          <w:szCs w:val="29"/>
        </w:rPr>
        <w:t>: Any node searched is swapped with the preceding node. Unlike Move-to-front, this method does not adapt quickly to changing access patterns.</w:t>
      </w:r>
    </w:p>
    <w:p w:rsidR="001915E5" w:rsidRPr="001915E5" w:rsidRDefault="001915E5" w:rsidP="001915E5">
      <w:pPr>
        <w:shd w:val="clear" w:color="auto" w:fill="FFFFFF"/>
        <w:spacing w:before="100" w:beforeAutospacing="1" w:after="100" w:afterAutospacing="1" w:line="360" w:lineRule="atLeast"/>
        <w:rPr>
          <w:rFonts w:ascii="Helvetica" w:eastAsia="Times New Roman" w:hAnsi="Helvetica" w:cs="Helvetica"/>
          <w:color w:val="000000"/>
          <w:sz w:val="29"/>
          <w:szCs w:val="29"/>
        </w:rPr>
      </w:pPr>
      <w:hyperlink r:id="rId6" w:tgtFrame="_blank" w:history="1">
        <w:r w:rsidRPr="001915E5">
          <w:rPr>
            <w:rFonts w:ascii="Helvetica" w:eastAsia="Times New Roman" w:hAnsi="Helvetica" w:cs="Helvetica"/>
            <w:b/>
            <w:bCs/>
            <w:color w:val="006600"/>
            <w:sz w:val="29"/>
          </w:rPr>
          <w:t>Competitive Analysis:</w:t>
        </w:r>
      </w:hyperlink>
      <w:r w:rsidRPr="001915E5">
        <w:rPr>
          <w:rFonts w:ascii="Helvetica" w:eastAsia="Times New Roman" w:hAnsi="Helvetica" w:cs="Helvetica"/>
          <w:color w:val="000000"/>
          <w:sz w:val="29"/>
          <w:szCs w:val="29"/>
        </w:rPr>
        <w:br/>
        <w:t>The worst case time complexity of all methods is O(n). In worst case, the searched element is always the last element in list. For</w:t>
      </w:r>
      <w:r w:rsidRPr="001915E5">
        <w:rPr>
          <w:rFonts w:ascii="Helvetica" w:eastAsia="Times New Roman" w:hAnsi="Helvetica" w:cs="Helvetica"/>
          <w:color w:val="000000"/>
          <w:sz w:val="29"/>
        </w:rPr>
        <w:t> </w:t>
      </w:r>
      <w:hyperlink r:id="rId7" w:tgtFrame="_blank" w:history="1">
        <w:r w:rsidRPr="001915E5">
          <w:rPr>
            <w:rFonts w:ascii="Helvetica" w:eastAsia="Times New Roman" w:hAnsi="Helvetica" w:cs="Helvetica"/>
            <w:color w:val="006600"/>
            <w:sz w:val="29"/>
          </w:rPr>
          <w:t>average case analysis</w:t>
        </w:r>
      </w:hyperlink>
      <w:r w:rsidRPr="001915E5">
        <w:rPr>
          <w:rFonts w:ascii="Helvetica" w:eastAsia="Times New Roman" w:hAnsi="Helvetica" w:cs="Helvetica"/>
          <w:color w:val="000000"/>
          <w:sz w:val="29"/>
          <w:szCs w:val="29"/>
        </w:rPr>
        <w:t>, we need probability distribution of search sequences which is not available many times.</w:t>
      </w:r>
      <w:r w:rsidRPr="001915E5">
        <w:rPr>
          <w:rFonts w:ascii="Helvetica" w:eastAsia="Times New Roman" w:hAnsi="Helvetica" w:cs="Helvetica"/>
          <w:color w:val="000000"/>
          <w:sz w:val="29"/>
          <w:szCs w:val="29"/>
        </w:rPr>
        <w:br/>
        <w:t xml:space="preserve">For online strategies and algorithms like above, we have a totally different way of analyzing them </w:t>
      </w:r>
      <w:proofErr w:type="spellStart"/>
      <w:r w:rsidRPr="001915E5">
        <w:rPr>
          <w:rFonts w:ascii="Helvetica" w:eastAsia="Times New Roman" w:hAnsi="Helvetica" w:cs="Helvetica"/>
          <w:color w:val="000000"/>
          <w:sz w:val="29"/>
          <w:szCs w:val="29"/>
        </w:rPr>
        <w:t>called</w:t>
      </w:r>
      <w:r w:rsidRPr="001915E5">
        <w:rPr>
          <w:rFonts w:ascii="Helvetica" w:eastAsia="Times New Roman" w:hAnsi="Helvetica" w:cs="Helvetica"/>
          <w:i/>
          <w:iCs/>
          <w:color w:val="000000"/>
          <w:sz w:val="29"/>
        </w:rPr>
        <w:t>competitive</w:t>
      </w:r>
      <w:proofErr w:type="spellEnd"/>
      <w:r w:rsidRPr="001915E5">
        <w:rPr>
          <w:rFonts w:ascii="Helvetica" w:eastAsia="Times New Roman" w:hAnsi="Helvetica" w:cs="Helvetica"/>
          <w:i/>
          <w:iCs/>
          <w:color w:val="000000"/>
          <w:sz w:val="29"/>
        </w:rPr>
        <w:t xml:space="preserve"> analysis</w:t>
      </w:r>
      <w:r w:rsidRPr="001915E5">
        <w:rPr>
          <w:rFonts w:ascii="Helvetica" w:eastAsia="Times New Roman" w:hAnsi="Helvetica" w:cs="Helvetica"/>
          <w:color w:val="000000"/>
          <w:sz w:val="29"/>
        </w:rPr>
        <w:t> </w:t>
      </w:r>
      <w:r w:rsidRPr="001915E5">
        <w:rPr>
          <w:rFonts w:ascii="Helvetica" w:eastAsia="Times New Roman" w:hAnsi="Helvetica" w:cs="Helvetica"/>
          <w:color w:val="000000"/>
          <w:sz w:val="29"/>
          <w:szCs w:val="29"/>
        </w:rPr>
        <w:t>where performance of an online algorithm is compared to the performance of an optimal offline algorithm (that can view the sequence of requests in advance). Competitive analysis is used in many practical algorithms like caching, disk paging, high performance computers. The best thing about competitive analysis is, we don’t need to assume anything about probability distribution of input. The Move-to-front method is 4-competitive, means it never does more than a factor of 4 operations than offline algorithm (See</w:t>
      </w:r>
      <w:r w:rsidRPr="001915E5">
        <w:rPr>
          <w:rFonts w:ascii="Helvetica" w:eastAsia="Times New Roman" w:hAnsi="Helvetica" w:cs="Helvetica"/>
          <w:color w:val="000000"/>
          <w:sz w:val="29"/>
        </w:rPr>
        <w:t> </w:t>
      </w:r>
      <w:hyperlink r:id="rId8" w:tgtFrame="_blank" w:history="1">
        <w:r w:rsidRPr="001915E5">
          <w:rPr>
            <w:rFonts w:ascii="Helvetica" w:eastAsia="Times New Roman" w:hAnsi="Helvetica" w:cs="Helvetica"/>
            <w:color w:val="006600"/>
            <w:sz w:val="29"/>
          </w:rPr>
          <w:t>the MIT video lecture</w:t>
        </w:r>
      </w:hyperlink>
      <w:r w:rsidRPr="001915E5">
        <w:rPr>
          <w:rFonts w:ascii="Helvetica" w:eastAsia="Times New Roman" w:hAnsi="Helvetica" w:cs="Helvetica"/>
          <w:color w:val="000000"/>
          <w:sz w:val="29"/>
        </w:rPr>
        <w:t> </w:t>
      </w:r>
      <w:r w:rsidRPr="001915E5">
        <w:rPr>
          <w:rFonts w:ascii="Helvetica" w:eastAsia="Times New Roman" w:hAnsi="Helvetica" w:cs="Helvetica"/>
          <w:color w:val="000000"/>
          <w:sz w:val="29"/>
          <w:szCs w:val="29"/>
        </w:rPr>
        <w:t>for proof).</w:t>
      </w:r>
    </w:p>
    <w:p w:rsidR="001915E5" w:rsidRDefault="001915E5" w:rsidP="001915E5">
      <w:pPr>
        <w:pStyle w:val="Heading2"/>
        <w:shd w:val="clear" w:color="auto" w:fill="FFFFFF"/>
        <w:spacing w:before="0" w:beforeAutospacing="0" w:after="48" w:afterAutospacing="0"/>
        <w:rPr>
          <w:rFonts w:ascii="Georgia" w:hAnsi="Georgia" w:cs="Helvetica"/>
          <w:b w:val="0"/>
          <w:bCs w:val="0"/>
          <w:color w:val="000000"/>
          <w:spacing w:val="-12"/>
          <w:sz w:val="44"/>
          <w:szCs w:val="44"/>
        </w:rPr>
      </w:pPr>
      <w:r>
        <w:rPr>
          <w:rFonts w:ascii="Georgia" w:hAnsi="Georgia" w:cs="Helvetica"/>
          <w:b w:val="0"/>
          <w:bCs w:val="0"/>
          <w:color w:val="000000"/>
          <w:spacing w:val="-12"/>
          <w:sz w:val="44"/>
          <w:szCs w:val="44"/>
        </w:rPr>
        <w:lastRenderedPageBreak/>
        <w:t>Merge a linked list into another linked list at alternate positions</w:t>
      </w:r>
    </w:p>
    <w:p w:rsidR="001915E5" w:rsidRDefault="001915E5" w:rsidP="001915E5">
      <w:pPr>
        <w:pStyle w:val="NormalWeb"/>
        <w:shd w:val="clear" w:color="auto" w:fill="FFFFFF"/>
        <w:spacing w:line="360" w:lineRule="atLeast"/>
        <w:rPr>
          <w:rFonts w:ascii="Helvetica" w:hAnsi="Helvetica" w:cs="Helvetica"/>
          <w:color w:val="000000"/>
          <w:sz w:val="29"/>
          <w:szCs w:val="29"/>
        </w:rPr>
      </w:pPr>
      <w:r>
        <w:rPr>
          <w:rFonts w:ascii="Helvetica" w:hAnsi="Helvetica" w:cs="Helvetica"/>
          <w:color w:val="000000"/>
          <w:sz w:val="29"/>
          <w:szCs w:val="29"/>
        </w:rPr>
        <w:t>Given two linked lists, insert nodes of second list into first list at alternate positions of first list.</w:t>
      </w:r>
      <w:r>
        <w:rPr>
          <w:rFonts w:ascii="Helvetica" w:hAnsi="Helvetica" w:cs="Helvetica"/>
          <w:color w:val="000000"/>
          <w:sz w:val="29"/>
          <w:szCs w:val="29"/>
        </w:rPr>
        <w:br/>
        <w:t>For example, if first list is 5-&gt;7-&gt;17-&gt;13-&gt;11 and second is 12-&gt;10-&gt;2-&gt;4-&gt;6, the first list should 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sidR="001915E5" w:rsidRDefault="001915E5" w:rsidP="001915E5">
      <w:pPr>
        <w:pStyle w:val="NormalWeb"/>
        <w:shd w:val="clear" w:color="auto" w:fill="FFFFFF"/>
        <w:spacing w:line="360" w:lineRule="atLeast"/>
        <w:rPr>
          <w:rFonts w:ascii="Helvetica" w:hAnsi="Helvetica" w:cs="Helvetica"/>
          <w:color w:val="000000"/>
          <w:sz w:val="29"/>
          <w:szCs w:val="29"/>
        </w:rPr>
      </w:pPr>
      <w:r>
        <w:rPr>
          <w:rFonts w:ascii="Helvetica" w:hAnsi="Helvetica" w:cs="Helvetica"/>
          <w:color w:val="000000"/>
          <w:sz w:val="29"/>
          <w:szCs w:val="29"/>
        </w:rPr>
        <w:t>Use of extra space is not allowed (Not allowed to create additional nodes), i.e., insertion must be done in-place. Expected time complexity is O(n) where n is number of nodes in first list.</w:t>
      </w:r>
    </w:p>
    <w:p w:rsidR="001915E5" w:rsidRDefault="001915E5" w:rsidP="001915E5">
      <w:pPr>
        <w:pStyle w:val="NormalWeb"/>
        <w:shd w:val="clear" w:color="auto" w:fill="FFFFFF"/>
        <w:spacing w:line="360" w:lineRule="atLeast"/>
        <w:rPr>
          <w:rFonts w:ascii="Helvetica" w:hAnsi="Helvetica" w:cs="Helvetica"/>
          <w:color w:val="000000"/>
          <w:sz w:val="29"/>
          <w:szCs w:val="29"/>
        </w:rPr>
      </w:pPr>
      <w:r>
        <w:rPr>
          <w:rFonts w:ascii="Helvetica" w:hAnsi="Helvetica" w:cs="Helvetica"/>
          <w:color w:val="000000"/>
          <w:sz w:val="29"/>
          <w:szCs w:val="29"/>
        </w:rPr>
        <w:t>The idea is to run a loop while there are available positions in first loop and insert nodes of second list by changing pointers.</w:t>
      </w:r>
      <w:r>
        <w:rPr>
          <w:rStyle w:val="apple-converted-space"/>
          <w:rFonts w:ascii="Helvetica" w:hAnsi="Helvetica" w:cs="Helvetica"/>
          <w:color w:val="000000"/>
          <w:sz w:val="29"/>
          <w:szCs w:val="29"/>
        </w:rPr>
        <w:t> </w:t>
      </w:r>
    </w:p>
    <w:p w:rsidR="001915E5" w:rsidRDefault="001915E5"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1915E5"/>
    <w:p w:rsidR="00F131F6" w:rsidRDefault="00F131F6" w:rsidP="00F131F6">
      <w:pPr>
        <w:pStyle w:val="Heading1"/>
        <w:pBdr>
          <w:bottom w:val="single" w:sz="6" w:space="1" w:color="000000"/>
        </w:pBdr>
        <w:rPr>
          <w:rFonts w:ascii="Verdana" w:hAnsi="Verdana"/>
          <w:color w:val="000000"/>
        </w:rPr>
      </w:pPr>
      <w:r>
        <w:rPr>
          <w:rFonts w:ascii="Verdana" w:hAnsi="Verdana"/>
          <w:color w:val="000000"/>
        </w:rPr>
        <w:lastRenderedPageBreak/>
        <w:t>Sorting and Searching Linked Lists in Java</w:t>
      </w:r>
    </w:p>
    <w:p w:rsidR="00F131F6" w:rsidRDefault="00F131F6" w:rsidP="00F131F6">
      <w:pPr>
        <w:rPr>
          <w:ins w:id="0" w:author="Unknown"/>
          <w:rFonts w:ascii="Times New Roman" w:hAnsi="Times New Roman"/>
        </w:rPr>
      </w:pPr>
      <w:r>
        <w:rPr>
          <w:rFonts w:ascii="Verdana" w:hAnsi="Verdana"/>
          <w:color w:val="000000"/>
          <w:sz w:val="27"/>
          <w:szCs w:val="27"/>
        </w:rPr>
        <w:br/>
      </w:r>
    </w:p>
    <w:tbl>
      <w:tblPr>
        <w:tblpPr w:leftFromText="42" w:rightFromText="42" w:vertAnchor="text" w:tblpXSpec="right" w:tblpYSpec="center"/>
        <w:tblW w:w="4711" w:type="dxa"/>
        <w:tblCellSpacing w:w="15" w:type="dxa"/>
        <w:tblCellMar>
          <w:top w:w="15" w:type="dxa"/>
          <w:left w:w="15" w:type="dxa"/>
          <w:bottom w:w="15" w:type="dxa"/>
          <w:right w:w="15" w:type="dxa"/>
        </w:tblCellMar>
        <w:tblLook w:val="04A0"/>
      </w:tblPr>
      <w:tblGrid>
        <w:gridCol w:w="4711"/>
      </w:tblGrid>
      <w:tr w:rsidR="00F131F6" w:rsidTr="00F131F6">
        <w:trPr>
          <w:tblCellSpacing w:w="15" w:type="dxa"/>
        </w:trPr>
        <w:tc>
          <w:tcPr>
            <w:tcW w:w="0" w:type="auto"/>
            <w:vAlign w:val="center"/>
            <w:hideMark/>
          </w:tcPr>
          <w:p w:rsidR="00F131F6" w:rsidRDefault="00F131F6">
            <w:pPr>
              <w:jc w:val="right"/>
              <w:rPr>
                <w:rFonts w:ascii="Verdana" w:hAnsi="Verdana"/>
                <w:color w:val="000000"/>
                <w:sz w:val="27"/>
                <w:szCs w:val="27"/>
              </w:rPr>
            </w:pPr>
          </w:p>
        </w:tc>
      </w:tr>
    </w:tbl>
    <w:p w:rsidR="00F131F6" w:rsidRDefault="00F131F6" w:rsidP="00F131F6">
      <w:pPr>
        <w:pStyle w:val="NormalWeb"/>
        <w:rPr>
          <w:ins w:id="1" w:author="Unknown"/>
          <w:rFonts w:ascii="Verdana" w:hAnsi="Verdana"/>
          <w:color w:val="000000"/>
          <w:sz w:val="27"/>
          <w:szCs w:val="27"/>
        </w:rPr>
      </w:pPr>
      <w:ins w:id="2" w:author="Unknown">
        <w:r>
          <w:rPr>
            <w:rFonts w:ascii="Verdana" w:hAnsi="Verdana"/>
            <w:color w:val="000000"/>
            <w:sz w:val="27"/>
            <w:szCs w:val="27"/>
          </w:rPr>
          <w:t xml:space="preserve">Dr. Dobbs Journal, May 1998, </w:t>
        </w:r>
        <w:proofErr w:type="spellStart"/>
        <w:r>
          <w:rPr>
            <w:rFonts w:ascii="Verdana" w:hAnsi="Verdana"/>
            <w:color w:val="000000"/>
            <w:sz w:val="27"/>
            <w:szCs w:val="27"/>
          </w:rPr>
          <w:t>Algorthm</w:t>
        </w:r>
        <w:proofErr w:type="spellEnd"/>
        <w:r>
          <w:rPr>
            <w:rFonts w:ascii="Verdana" w:hAnsi="Verdana"/>
            <w:color w:val="000000"/>
            <w:sz w:val="27"/>
            <w:szCs w:val="27"/>
          </w:rPr>
          <w:t xml:space="preserve"> Alley, by John Boyer.</w:t>
        </w:r>
      </w:ins>
    </w:p>
    <w:p w:rsidR="00F131F6" w:rsidRDefault="00F131F6" w:rsidP="00F131F6">
      <w:pPr>
        <w:pStyle w:val="HTMLPreformatted"/>
        <w:rPr>
          <w:ins w:id="3" w:author="Unknown"/>
          <w:color w:val="000000"/>
        </w:rPr>
      </w:pPr>
      <w:ins w:id="4" w:author="Unknown">
        <w:r>
          <w:rPr>
            <w:color w:val="000000"/>
          </w:rPr>
          <w:t>// Merge subroutine used by the following</w:t>
        </w:r>
      </w:ins>
    </w:p>
    <w:p w:rsidR="00F131F6" w:rsidRDefault="00F131F6" w:rsidP="00F131F6">
      <w:pPr>
        <w:pStyle w:val="HTMLPreformatted"/>
        <w:rPr>
          <w:ins w:id="5" w:author="Unknown"/>
          <w:color w:val="000000"/>
        </w:rPr>
      </w:pPr>
      <w:ins w:id="6" w:author="Unknown">
        <w:r>
          <w:rPr>
            <w:color w:val="000000"/>
          </w:rPr>
          <w:t xml:space="preserve">private void merge(Node before, Node F1, </w:t>
        </w:r>
        <w:proofErr w:type="spellStart"/>
        <w:r>
          <w:rPr>
            <w:color w:val="000000"/>
          </w:rPr>
          <w:t>int</w:t>
        </w:r>
        <w:proofErr w:type="spellEnd"/>
        <w:r>
          <w:rPr>
            <w:color w:val="000000"/>
          </w:rPr>
          <w:t xml:space="preserve"> N1, </w:t>
        </w:r>
      </w:ins>
    </w:p>
    <w:p w:rsidR="00F131F6" w:rsidRDefault="00F131F6" w:rsidP="00F131F6">
      <w:pPr>
        <w:pStyle w:val="HTMLPreformatted"/>
        <w:rPr>
          <w:ins w:id="7" w:author="Unknown"/>
          <w:color w:val="000000"/>
        </w:rPr>
      </w:pPr>
      <w:ins w:id="8" w:author="Unknown">
        <w:r>
          <w:rPr>
            <w:color w:val="000000"/>
          </w:rPr>
          <w:t xml:space="preserve">                   Node F2, </w:t>
        </w:r>
        <w:proofErr w:type="spellStart"/>
        <w:r>
          <w:rPr>
            <w:color w:val="000000"/>
          </w:rPr>
          <w:t>int</w:t>
        </w:r>
        <w:proofErr w:type="spellEnd"/>
        <w:r>
          <w:rPr>
            <w:color w:val="000000"/>
          </w:rPr>
          <w:t xml:space="preserve"> N2, </w:t>
        </w:r>
        <w:proofErr w:type="spellStart"/>
        <w:r>
          <w:rPr>
            <w:color w:val="000000"/>
          </w:rPr>
          <w:t>NodePair</w:t>
        </w:r>
        <w:proofErr w:type="spellEnd"/>
        <w:r>
          <w:rPr>
            <w:color w:val="000000"/>
          </w:rPr>
          <w:t xml:space="preserve"> NP) {</w:t>
        </w:r>
      </w:ins>
    </w:p>
    <w:p w:rsidR="00F131F6" w:rsidRDefault="00F131F6" w:rsidP="00F131F6">
      <w:pPr>
        <w:pStyle w:val="HTMLPreformatted"/>
        <w:rPr>
          <w:ins w:id="9" w:author="Unknown"/>
          <w:color w:val="000000"/>
        </w:rPr>
      </w:pPr>
      <w:ins w:id="10" w:author="Unknown">
        <w:r>
          <w:rPr>
            <w:color w:val="000000"/>
          </w:rPr>
          <w:t xml:space="preserve">  Node first = null, last = null, temp = null;</w:t>
        </w:r>
      </w:ins>
    </w:p>
    <w:p w:rsidR="00F131F6" w:rsidRDefault="00F131F6" w:rsidP="00F131F6">
      <w:pPr>
        <w:pStyle w:val="HTMLPreformatted"/>
        <w:rPr>
          <w:ins w:id="11" w:author="Unknown"/>
          <w:color w:val="000000"/>
        </w:rPr>
      </w:pPr>
      <w:ins w:id="12" w:author="Unknown">
        <w:r>
          <w:rPr>
            <w:color w:val="000000"/>
          </w:rPr>
          <w:t xml:space="preserve">  </w:t>
        </w:r>
        <w:proofErr w:type="spellStart"/>
        <w:r>
          <w:rPr>
            <w:color w:val="000000"/>
          </w:rPr>
          <w:t>int</w:t>
        </w:r>
        <w:proofErr w:type="spellEnd"/>
        <w:r>
          <w:rPr>
            <w:color w:val="000000"/>
          </w:rPr>
          <w:t xml:space="preserve"> I,J;</w:t>
        </w:r>
      </w:ins>
    </w:p>
    <w:p w:rsidR="00F131F6" w:rsidRDefault="00F131F6" w:rsidP="00F131F6">
      <w:pPr>
        <w:pStyle w:val="HTMLPreformatted"/>
        <w:rPr>
          <w:ins w:id="13" w:author="Unknown"/>
          <w:color w:val="000000"/>
        </w:rPr>
      </w:pPr>
      <w:ins w:id="14" w:author="Unknown">
        <w:r>
          <w:rPr>
            <w:color w:val="000000"/>
          </w:rPr>
          <w:t xml:space="preserve">  first = last = F1.compareTo(F2) &lt;= 0 ? F1 : F2;</w:t>
        </w:r>
      </w:ins>
    </w:p>
    <w:p w:rsidR="00F131F6" w:rsidRDefault="00F131F6" w:rsidP="00F131F6">
      <w:pPr>
        <w:pStyle w:val="HTMLPreformatted"/>
        <w:rPr>
          <w:ins w:id="15" w:author="Unknown"/>
          <w:color w:val="000000"/>
        </w:rPr>
      </w:pPr>
      <w:ins w:id="16" w:author="Unknown">
        <w:r>
          <w:rPr>
            <w:color w:val="000000"/>
          </w:rPr>
          <w:t xml:space="preserve">  for (I = J = 0; I &lt; N1 || J &lt; N2; ) {</w:t>
        </w:r>
      </w:ins>
    </w:p>
    <w:p w:rsidR="00F131F6" w:rsidRDefault="00F131F6" w:rsidP="00F131F6">
      <w:pPr>
        <w:pStyle w:val="HTMLPreformatted"/>
        <w:rPr>
          <w:ins w:id="17" w:author="Unknown"/>
          <w:color w:val="000000"/>
        </w:rPr>
      </w:pPr>
      <w:ins w:id="18" w:author="Unknown">
        <w:r>
          <w:rPr>
            <w:color w:val="000000"/>
          </w:rPr>
          <w:t xml:space="preserve">    if (I &lt; N1 &amp;&amp; (J &gt;= N2 || F1.compareTo(F2) &lt;= 0)) {</w:t>
        </w:r>
      </w:ins>
    </w:p>
    <w:p w:rsidR="00F131F6" w:rsidRDefault="00F131F6" w:rsidP="00F131F6">
      <w:pPr>
        <w:pStyle w:val="HTMLPreformatted"/>
        <w:rPr>
          <w:ins w:id="19" w:author="Unknown"/>
          <w:color w:val="000000"/>
        </w:rPr>
      </w:pPr>
      <w:ins w:id="20" w:author="Unknown">
        <w:r>
          <w:rPr>
            <w:color w:val="000000"/>
          </w:rPr>
          <w:t xml:space="preserve">      temp = F1; F1 = F1.next; I++; }</w:t>
        </w:r>
      </w:ins>
    </w:p>
    <w:p w:rsidR="00F131F6" w:rsidRDefault="00F131F6" w:rsidP="00F131F6">
      <w:pPr>
        <w:pStyle w:val="HTMLPreformatted"/>
        <w:rPr>
          <w:ins w:id="21" w:author="Unknown"/>
          <w:color w:val="000000"/>
        </w:rPr>
      </w:pPr>
      <w:ins w:id="22" w:author="Unknown">
        <w:r>
          <w:rPr>
            <w:color w:val="000000"/>
          </w:rPr>
          <w:t xml:space="preserve">    else {</w:t>
        </w:r>
      </w:ins>
    </w:p>
    <w:p w:rsidR="00F131F6" w:rsidRDefault="00F131F6" w:rsidP="00F131F6">
      <w:pPr>
        <w:pStyle w:val="HTMLPreformatted"/>
        <w:rPr>
          <w:ins w:id="23" w:author="Unknown"/>
          <w:color w:val="000000"/>
        </w:rPr>
      </w:pPr>
      <w:ins w:id="24" w:author="Unknown">
        <w:r>
          <w:rPr>
            <w:color w:val="000000"/>
          </w:rPr>
          <w:t xml:space="preserve">      temp = F2; F2 = F2.next; J++; }</w:t>
        </w:r>
      </w:ins>
    </w:p>
    <w:p w:rsidR="00F131F6" w:rsidRDefault="00F131F6" w:rsidP="00F131F6">
      <w:pPr>
        <w:pStyle w:val="HTMLPreformatted"/>
        <w:rPr>
          <w:ins w:id="25" w:author="Unknown"/>
          <w:color w:val="000000"/>
        </w:rPr>
      </w:pPr>
      <w:ins w:id="26" w:author="Unknown">
        <w:r>
          <w:rPr>
            <w:color w:val="000000"/>
          </w:rPr>
          <w:t xml:space="preserve">    </w:t>
        </w:r>
        <w:proofErr w:type="spellStart"/>
        <w:r>
          <w:rPr>
            <w:color w:val="000000"/>
          </w:rPr>
          <w:t>last.next</w:t>
        </w:r>
        <w:proofErr w:type="spellEnd"/>
        <w:r>
          <w:rPr>
            <w:color w:val="000000"/>
          </w:rPr>
          <w:t xml:space="preserve"> = temp;</w:t>
        </w:r>
      </w:ins>
    </w:p>
    <w:p w:rsidR="00F131F6" w:rsidRDefault="00F131F6" w:rsidP="00F131F6">
      <w:pPr>
        <w:pStyle w:val="HTMLPreformatted"/>
        <w:rPr>
          <w:ins w:id="27" w:author="Unknown"/>
          <w:color w:val="000000"/>
        </w:rPr>
      </w:pPr>
      <w:ins w:id="28" w:author="Unknown">
        <w:r>
          <w:rPr>
            <w:color w:val="000000"/>
          </w:rPr>
          <w:t xml:space="preserve">    last = temp;</w:t>
        </w:r>
      </w:ins>
    </w:p>
    <w:p w:rsidR="00F131F6" w:rsidRDefault="00F131F6" w:rsidP="00F131F6">
      <w:pPr>
        <w:pStyle w:val="HTMLPreformatted"/>
        <w:rPr>
          <w:ins w:id="29" w:author="Unknown"/>
          <w:color w:val="000000"/>
        </w:rPr>
      </w:pPr>
      <w:ins w:id="30" w:author="Unknown">
        <w:r>
          <w:rPr>
            <w:color w:val="000000"/>
          </w:rPr>
          <w:t xml:space="preserve">    }</w:t>
        </w:r>
      </w:ins>
    </w:p>
    <w:p w:rsidR="00F131F6" w:rsidRDefault="00F131F6" w:rsidP="00F131F6">
      <w:pPr>
        <w:pStyle w:val="HTMLPreformatted"/>
        <w:rPr>
          <w:ins w:id="31" w:author="Unknown"/>
          <w:color w:val="000000"/>
        </w:rPr>
      </w:pPr>
      <w:ins w:id="32" w:author="Unknown">
        <w:r>
          <w:rPr>
            <w:color w:val="000000"/>
          </w:rPr>
          <w:t xml:space="preserve">  if (before = null) </w:t>
        </w:r>
      </w:ins>
    </w:p>
    <w:p w:rsidR="00F131F6" w:rsidRDefault="00F131F6" w:rsidP="00F131F6">
      <w:pPr>
        <w:pStyle w:val="HTMLPreformatted"/>
        <w:rPr>
          <w:ins w:id="33" w:author="Unknown"/>
          <w:color w:val="000000"/>
        </w:rPr>
      </w:pPr>
      <w:ins w:id="34" w:author="Unknown">
        <w:r>
          <w:rPr>
            <w:color w:val="000000"/>
          </w:rPr>
          <w:t xml:space="preserve">    First = first</w:t>
        </w:r>
      </w:ins>
    </w:p>
    <w:p w:rsidR="00F131F6" w:rsidRDefault="00F131F6" w:rsidP="00F131F6">
      <w:pPr>
        <w:pStyle w:val="HTMLPreformatted"/>
        <w:rPr>
          <w:ins w:id="35" w:author="Unknown"/>
          <w:color w:val="000000"/>
        </w:rPr>
      </w:pPr>
      <w:ins w:id="36" w:author="Unknown">
        <w:r>
          <w:rPr>
            <w:color w:val="000000"/>
          </w:rPr>
          <w:t xml:space="preserve">  else</w:t>
        </w:r>
      </w:ins>
    </w:p>
    <w:p w:rsidR="00F131F6" w:rsidRDefault="00F131F6" w:rsidP="00F131F6">
      <w:pPr>
        <w:pStyle w:val="HTMLPreformatted"/>
        <w:rPr>
          <w:ins w:id="37" w:author="Unknown"/>
          <w:color w:val="000000"/>
        </w:rPr>
      </w:pPr>
      <w:ins w:id="38" w:author="Unknown">
        <w:r>
          <w:rPr>
            <w:color w:val="000000"/>
          </w:rPr>
          <w:t xml:space="preserve">    </w:t>
        </w:r>
        <w:proofErr w:type="spellStart"/>
        <w:r>
          <w:rPr>
            <w:color w:val="000000"/>
          </w:rPr>
          <w:t>before.next</w:t>
        </w:r>
        <w:proofErr w:type="spellEnd"/>
        <w:r>
          <w:rPr>
            <w:color w:val="000000"/>
          </w:rPr>
          <w:t xml:space="preserve"> = first;</w:t>
        </w:r>
      </w:ins>
    </w:p>
    <w:p w:rsidR="00F131F6" w:rsidRDefault="00F131F6" w:rsidP="00F131F6">
      <w:pPr>
        <w:pStyle w:val="HTMLPreformatted"/>
        <w:rPr>
          <w:ins w:id="39" w:author="Unknown"/>
          <w:color w:val="000000"/>
        </w:rPr>
      </w:pPr>
      <w:ins w:id="40" w:author="Unknown">
        <w:r>
          <w:rPr>
            <w:color w:val="000000"/>
          </w:rPr>
          <w:t xml:space="preserve">  </w:t>
        </w:r>
        <w:proofErr w:type="spellStart"/>
        <w:r>
          <w:rPr>
            <w:color w:val="000000"/>
          </w:rPr>
          <w:t>last.next</w:t>
        </w:r>
        <w:proofErr w:type="spellEnd"/>
        <w:r>
          <w:rPr>
            <w:color w:val="000000"/>
          </w:rPr>
          <w:t xml:space="preserve"> = F2;</w:t>
        </w:r>
      </w:ins>
    </w:p>
    <w:p w:rsidR="00F131F6" w:rsidRDefault="00F131F6" w:rsidP="00F131F6">
      <w:pPr>
        <w:pStyle w:val="HTMLPreformatted"/>
        <w:rPr>
          <w:ins w:id="41" w:author="Unknown"/>
          <w:color w:val="000000"/>
        </w:rPr>
      </w:pPr>
      <w:ins w:id="42" w:author="Unknown">
        <w:r>
          <w:rPr>
            <w:color w:val="000000"/>
          </w:rPr>
          <w:t xml:space="preserve">  </w:t>
        </w:r>
        <w:proofErr w:type="spellStart"/>
        <w:r>
          <w:rPr>
            <w:color w:val="000000"/>
          </w:rPr>
          <w:t>NP.first</w:t>
        </w:r>
        <w:proofErr w:type="spellEnd"/>
        <w:r>
          <w:rPr>
            <w:color w:val="000000"/>
          </w:rPr>
          <w:t xml:space="preserve"> = first;</w:t>
        </w:r>
      </w:ins>
    </w:p>
    <w:p w:rsidR="00F131F6" w:rsidRDefault="00F131F6" w:rsidP="00F131F6">
      <w:pPr>
        <w:pStyle w:val="HTMLPreformatted"/>
        <w:rPr>
          <w:ins w:id="43" w:author="Unknown"/>
          <w:color w:val="000000"/>
        </w:rPr>
      </w:pPr>
      <w:ins w:id="44" w:author="Unknown">
        <w:r>
          <w:rPr>
            <w:color w:val="000000"/>
          </w:rPr>
          <w:t xml:space="preserve">  </w:t>
        </w:r>
        <w:proofErr w:type="spellStart"/>
        <w:r>
          <w:rPr>
            <w:color w:val="000000"/>
          </w:rPr>
          <w:t>NP.last</w:t>
        </w:r>
        <w:proofErr w:type="spellEnd"/>
        <w:r>
          <w:rPr>
            <w:color w:val="000000"/>
          </w:rPr>
          <w:t xml:space="preserve"> = last;</w:t>
        </w:r>
      </w:ins>
    </w:p>
    <w:p w:rsidR="00F131F6" w:rsidRDefault="00F131F6" w:rsidP="00F131F6">
      <w:pPr>
        <w:pStyle w:val="HTMLPreformatted"/>
        <w:rPr>
          <w:ins w:id="45" w:author="Unknown"/>
          <w:color w:val="000000"/>
        </w:rPr>
      </w:pPr>
      <w:ins w:id="46" w:author="Unknown">
        <w:r>
          <w:rPr>
            <w:color w:val="000000"/>
          </w:rPr>
          <w:t xml:space="preserve">  }</w:t>
        </w:r>
      </w:ins>
    </w:p>
    <w:p w:rsidR="00F131F6" w:rsidRDefault="00F131F6" w:rsidP="00F131F6">
      <w:pPr>
        <w:pStyle w:val="HTMLPreformatted"/>
        <w:rPr>
          <w:ins w:id="47" w:author="Unknown"/>
          <w:color w:val="000000"/>
        </w:rPr>
      </w:pPr>
    </w:p>
    <w:p w:rsidR="00F131F6" w:rsidRDefault="00F131F6" w:rsidP="00F131F6">
      <w:pPr>
        <w:pStyle w:val="HTMLPreformatted"/>
        <w:rPr>
          <w:ins w:id="48" w:author="Unknown"/>
          <w:color w:val="000000"/>
        </w:rPr>
      </w:pPr>
      <w:ins w:id="49" w:author="Unknown">
        <w:r>
          <w:rPr>
            <w:color w:val="000000"/>
          </w:rPr>
          <w:t>// Simple non-recursive Merge Sort</w:t>
        </w:r>
      </w:ins>
    </w:p>
    <w:p w:rsidR="00F131F6" w:rsidRDefault="00F131F6" w:rsidP="00F131F6">
      <w:pPr>
        <w:pStyle w:val="HTMLPreformatted"/>
        <w:rPr>
          <w:ins w:id="50" w:author="Unknown"/>
          <w:color w:val="000000"/>
        </w:rPr>
      </w:pPr>
      <w:ins w:id="51" w:author="Unknown">
        <w:r>
          <w:rPr>
            <w:color w:val="000000"/>
          </w:rPr>
          <w:t xml:space="preserve">private void </w:t>
        </w:r>
        <w:proofErr w:type="spellStart"/>
        <w:r>
          <w:rPr>
            <w:color w:val="000000"/>
          </w:rPr>
          <w:t>mergesort</w:t>
        </w:r>
        <w:proofErr w:type="spellEnd"/>
        <w:r>
          <w:rPr>
            <w:color w:val="000000"/>
          </w:rPr>
          <w:t>() {</w:t>
        </w:r>
      </w:ins>
    </w:p>
    <w:p w:rsidR="00F131F6" w:rsidRDefault="00F131F6" w:rsidP="00F131F6">
      <w:pPr>
        <w:pStyle w:val="HTMLPreformatted"/>
        <w:rPr>
          <w:ins w:id="52" w:author="Unknown"/>
          <w:color w:val="000000"/>
        </w:rPr>
      </w:pPr>
      <w:ins w:id="53" w:author="Unknown">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 j, k, N1, N2;</w:t>
        </w:r>
      </w:ins>
    </w:p>
    <w:p w:rsidR="00F131F6" w:rsidRDefault="00F131F6" w:rsidP="00F131F6">
      <w:pPr>
        <w:pStyle w:val="HTMLPreformatted"/>
        <w:rPr>
          <w:ins w:id="54" w:author="Unknown"/>
          <w:color w:val="000000"/>
        </w:rPr>
      </w:pPr>
      <w:ins w:id="55" w:author="Unknown">
        <w:r>
          <w:rPr>
            <w:color w:val="000000"/>
          </w:rPr>
          <w:t xml:space="preserve">  Node F1, F2, before;</w:t>
        </w:r>
      </w:ins>
    </w:p>
    <w:p w:rsidR="00F131F6" w:rsidRDefault="00F131F6" w:rsidP="00F131F6">
      <w:pPr>
        <w:pStyle w:val="HTMLPreformatted"/>
        <w:rPr>
          <w:ins w:id="56" w:author="Unknown"/>
          <w:color w:val="000000"/>
        </w:rPr>
      </w:pPr>
      <w:ins w:id="57" w:author="Unknown">
        <w:r>
          <w:rPr>
            <w:color w:val="000000"/>
          </w:rPr>
          <w:t xml:space="preserve">  </w:t>
        </w:r>
        <w:proofErr w:type="spellStart"/>
        <w:r>
          <w:rPr>
            <w:color w:val="000000"/>
          </w:rPr>
          <w:t>NodePair</w:t>
        </w:r>
        <w:proofErr w:type="spellEnd"/>
        <w:r>
          <w:rPr>
            <w:color w:val="000000"/>
          </w:rPr>
          <w:t xml:space="preserve"> NP = new </w:t>
        </w:r>
        <w:proofErr w:type="spellStart"/>
        <w:r>
          <w:rPr>
            <w:color w:val="000000"/>
          </w:rPr>
          <w:t>NodePair</w:t>
        </w:r>
        <w:proofErr w:type="spellEnd"/>
        <w:r>
          <w:rPr>
            <w:color w:val="000000"/>
          </w:rPr>
          <w:t>();</w:t>
        </w:r>
      </w:ins>
    </w:p>
    <w:p w:rsidR="00F131F6" w:rsidRDefault="00F131F6" w:rsidP="00F131F6">
      <w:pPr>
        <w:pStyle w:val="HTMLPreformatted"/>
        <w:rPr>
          <w:ins w:id="58" w:author="Unknown"/>
          <w:color w:val="000000"/>
        </w:rPr>
      </w:pPr>
      <w:ins w:id="59" w:author="Unknown">
        <w:r>
          <w:rPr>
            <w:color w:val="000000"/>
          </w:rPr>
          <w:t xml:space="preserve">  for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w:t>
        </w:r>
        <w:proofErr w:type="spellStart"/>
        <w:r>
          <w:rPr>
            <w:color w:val="000000"/>
          </w:rPr>
          <w:t>NumNodes</w:t>
        </w:r>
        <w:proofErr w:type="spellEnd"/>
        <w:r>
          <w:rPr>
            <w:color w:val="000000"/>
          </w:rPr>
          <w:t xml:space="preserve">; </w:t>
        </w:r>
        <w:proofErr w:type="spellStart"/>
        <w:r>
          <w:rPr>
            <w:color w:val="000000"/>
          </w:rPr>
          <w:t>i</w:t>
        </w:r>
        <w:proofErr w:type="spellEnd"/>
        <w:r>
          <w:rPr>
            <w:color w:val="000000"/>
          </w:rPr>
          <w:t xml:space="preserve"> &lt;&lt;= 1) { // the { is not required here</w:t>
        </w:r>
      </w:ins>
    </w:p>
    <w:p w:rsidR="00F131F6" w:rsidRDefault="00F131F6" w:rsidP="00F131F6">
      <w:pPr>
        <w:pStyle w:val="HTMLPreformatted"/>
        <w:rPr>
          <w:ins w:id="60" w:author="Unknown"/>
          <w:color w:val="000000"/>
        </w:rPr>
      </w:pPr>
      <w:ins w:id="61" w:author="Unknown">
        <w:r>
          <w:rPr>
            <w:color w:val="000000"/>
          </w:rPr>
          <w:t xml:space="preserve">    for (before = null, N1 = N2 = </w:t>
        </w:r>
        <w:proofErr w:type="spellStart"/>
        <w:r>
          <w:rPr>
            <w:color w:val="000000"/>
          </w:rPr>
          <w:t>i</w:t>
        </w:r>
        <w:proofErr w:type="spellEnd"/>
        <w:r>
          <w:rPr>
            <w:color w:val="000000"/>
          </w:rPr>
          <w:t>, j = 0; j+n1&lt;</w:t>
        </w:r>
        <w:proofErr w:type="spellStart"/>
        <w:r>
          <w:rPr>
            <w:color w:val="000000"/>
          </w:rPr>
          <w:t>NumNode</w:t>
        </w:r>
        <w:proofErr w:type="spellEnd"/>
        <w:r>
          <w:rPr>
            <w:color w:val="000000"/>
          </w:rPr>
          <w:t xml:space="preserve">; j += </w:t>
        </w:r>
        <w:proofErr w:type="spellStart"/>
        <w:r>
          <w:rPr>
            <w:color w:val="000000"/>
          </w:rPr>
          <w:t>i</w:t>
        </w:r>
        <w:proofErr w:type="spellEnd"/>
        <w:r>
          <w:rPr>
            <w:color w:val="000000"/>
          </w:rPr>
          <w:t xml:space="preserve"> &lt;&lt; 1) {</w:t>
        </w:r>
      </w:ins>
    </w:p>
    <w:p w:rsidR="00F131F6" w:rsidRDefault="00F131F6" w:rsidP="00F131F6">
      <w:pPr>
        <w:pStyle w:val="HTMLPreformatted"/>
        <w:rPr>
          <w:ins w:id="62" w:author="Unknown"/>
          <w:color w:val="000000"/>
        </w:rPr>
      </w:pPr>
      <w:ins w:id="63" w:author="Unknown">
        <w:r>
          <w:rPr>
            <w:color w:val="000000"/>
          </w:rPr>
          <w:t xml:space="preserve">      F1 = F2 = before == null ? First : </w:t>
        </w:r>
        <w:proofErr w:type="spellStart"/>
        <w:r>
          <w:rPr>
            <w:color w:val="000000"/>
          </w:rPr>
          <w:t>before.next</w:t>
        </w:r>
        <w:proofErr w:type="spellEnd"/>
        <w:r>
          <w:rPr>
            <w:color w:val="000000"/>
          </w:rPr>
          <w:t>;</w:t>
        </w:r>
      </w:ins>
    </w:p>
    <w:p w:rsidR="00F131F6" w:rsidRDefault="00F131F6" w:rsidP="00F131F6">
      <w:pPr>
        <w:pStyle w:val="HTMLPreformatted"/>
        <w:rPr>
          <w:ins w:id="64" w:author="Unknown"/>
          <w:color w:val="000000"/>
        </w:rPr>
      </w:pPr>
      <w:ins w:id="65" w:author="Unknown">
        <w:r>
          <w:rPr>
            <w:color w:val="000000"/>
          </w:rPr>
          <w:t xml:space="preserve">      for (k = 0; k &lt; N1; k++) F2 = F2.next; // move F2 to [N1]</w:t>
        </w:r>
      </w:ins>
    </w:p>
    <w:p w:rsidR="00F131F6" w:rsidRDefault="00F131F6" w:rsidP="00F131F6">
      <w:pPr>
        <w:pStyle w:val="HTMLPreformatted"/>
        <w:rPr>
          <w:ins w:id="66" w:author="Unknown"/>
          <w:color w:val="000000"/>
        </w:rPr>
      </w:pPr>
      <w:ins w:id="67" w:author="Unknown">
        <w:r>
          <w:rPr>
            <w:color w:val="000000"/>
          </w:rPr>
          <w:t xml:space="preserve">      if (N2 &gt; </w:t>
        </w:r>
        <w:proofErr w:type="spellStart"/>
        <w:r>
          <w:rPr>
            <w:color w:val="000000"/>
          </w:rPr>
          <w:t>NumNodes</w:t>
        </w:r>
        <w:proofErr w:type="spellEnd"/>
        <w:r>
          <w:rPr>
            <w:color w:val="000000"/>
          </w:rPr>
          <w:t xml:space="preserve"> - j - N1) N2 = </w:t>
        </w:r>
        <w:proofErr w:type="spellStart"/>
        <w:r>
          <w:rPr>
            <w:color w:val="000000"/>
          </w:rPr>
          <w:t>NumNodes</w:t>
        </w:r>
        <w:proofErr w:type="spellEnd"/>
        <w:r>
          <w:rPr>
            <w:color w:val="000000"/>
          </w:rPr>
          <w:t xml:space="preserve"> - j - N1; // limit N2</w:t>
        </w:r>
      </w:ins>
    </w:p>
    <w:p w:rsidR="00F131F6" w:rsidRDefault="00F131F6" w:rsidP="00F131F6">
      <w:pPr>
        <w:pStyle w:val="HTMLPreformatted"/>
        <w:rPr>
          <w:ins w:id="68" w:author="Unknown"/>
          <w:color w:val="000000"/>
        </w:rPr>
      </w:pPr>
      <w:ins w:id="69" w:author="Unknown">
        <w:r>
          <w:rPr>
            <w:color w:val="000000"/>
          </w:rPr>
          <w:t xml:space="preserve">      merge(before, F1, N1, F2, N2, NP);</w:t>
        </w:r>
      </w:ins>
    </w:p>
    <w:p w:rsidR="00F131F6" w:rsidRDefault="00F131F6" w:rsidP="00F131F6">
      <w:pPr>
        <w:pStyle w:val="HTMLPreformatted"/>
        <w:rPr>
          <w:ins w:id="70" w:author="Unknown"/>
          <w:color w:val="000000"/>
        </w:rPr>
      </w:pPr>
      <w:ins w:id="71" w:author="Unknown">
        <w:r>
          <w:rPr>
            <w:color w:val="000000"/>
          </w:rPr>
          <w:t xml:space="preserve">      before = </w:t>
        </w:r>
        <w:proofErr w:type="spellStart"/>
        <w:r>
          <w:rPr>
            <w:color w:val="000000"/>
          </w:rPr>
          <w:t>NP.last</w:t>
        </w:r>
        <w:proofErr w:type="spellEnd"/>
        <w:r>
          <w:rPr>
            <w:color w:val="000000"/>
          </w:rPr>
          <w:t>;</w:t>
        </w:r>
      </w:ins>
    </w:p>
    <w:p w:rsidR="00F131F6" w:rsidRDefault="00F131F6" w:rsidP="00F131F6">
      <w:pPr>
        <w:pStyle w:val="HTMLPreformatted"/>
        <w:rPr>
          <w:ins w:id="72" w:author="Unknown"/>
          <w:color w:val="000000"/>
        </w:rPr>
      </w:pPr>
      <w:ins w:id="73" w:author="Unknown">
        <w:r>
          <w:rPr>
            <w:color w:val="000000"/>
          </w:rPr>
          <w:t xml:space="preserve">      }</w:t>
        </w:r>
      </w:ins>
    </w:p>
    <w:p w:rsidR="00F131F6" w:rsidRDefault="00F131F6" w:rsidP="00F131F6">
      <w:pPr>
        <w:pStyle w:val="HTMLPreformatted"/>
        <w:rPr>
          <w:ins w:id="74" w:author="Unknown"/>
          <w:color w:val="000000"/>
        </w:rPr>
      </w:pPr>
      <w:ins w:id="75" w:author="Unknown">
        <w:r>
          <w:rPr>
            <w:color w:val="000000"/>
          </w:rPr>
          <w:t xml:space="preserve">    }</w:t>
        </w:r>
      </w:ins>
    </w:p>
    <w:p w:rsidR="00F131F6" w:rsidRDefault="00F131F6" w:rsidP="00F131F6">
      <w:pPr>
        <w:pStyle w:val="HTMLPreformatted"/>
        <w:rPr>
          <w:ins w:id="76" w:author="Unknown"/>
          <w:color w:val="000000"/>
        </w:rPr>
      </w:pPr>
      <w:ins w:id="77" w:author="Unknown">
        <w:r>
          <w:rPr>
            <w:color w:val="000000"/>
          </w:rPr>
          <w:t xml:space="preserve">  }</w:t>
        </w:r>
      </w:ins>
    </w:p>
    <w:p w:rsidR="00F131F6" w:rsidRDefault="00F131F6" w:rsidP="00F131F6">
      <w:pPr>
        <w:pStyle w:val="HTMLPreformatted"/>
        <w:rPr>
          <w:ins w:id="78" w:author="Unknown"/>
          <w:color w:val="000000"/>
        </w:rPr>
      </w:pPr>
    </w:p>
    <w:p w:rsidR="00F131F6" w:rsidRDefault="00F131F6" w:rsidP="00F131F6">
      <w:pPr>
        <w:pStyle w:val="HTMLPreformatted"/>
        <w:rPr>
          <w:ins w:id="79" w:author="Unknown"/>
          <w:color w:val="000000"/>
        </w:rPr>
      </w:pPr>
      <w:ins w:id="80" w:author="Unknown">
        <w:r>
          <w:rPr>
            <w:color w:val="000000"/>
          </w:rPr>
          <w:t>// Singly Linked List Recursive Merge Sort</w:t>
        </w:r>
      </w:ins>
    </w:p>
    <w:p w:rsidR="00F131F6" w:rsidRDefault="00F131F6" w:rsidP="00F131F6">
      <w:pPr>
        <w:pStyle w:val="HTMLPreformatted"/>
        <w:rPr>
          <w:ins w:id="81" w:author="Unknown"/>
          <w:color w:val="000000"/>
        </w:rPr>
      </w:pPr>
      <w:ins w:id="82" w:author="Unknown">
        <w:r>
          <w:rPr>
            <w:color w:val="000000"/>
          </w:rPr>
          <w:t xml:space="preserve">private void </w:t>
        </w:r>
        <w:proofErr w:type="spellStart"/>
        <w:r>
          <w:rPr>
            <w:color w:val="000000"/>
          </w:rPr>
          <w:t>mergesort</w:t>
        </w:r>
        <w:proofErr w:type="spellEnd"/>
        <w:r>
          <w:rPr>
            <w:color w:val="000000"/>
          </w:rPr>
          <w:t xml:space="preserve">(node before, Node F1, </w:t>
        </w:r>
        <w:proofErr w:type="spellStart"/>
        <w:r>
          <w:rPr>
            <w:color w:val="000000"/>
          </w:rPr>
          <w:t>int</w:t>
        </w:r>
        <w:proofErr w:type="spellEnd"/>
        <w:r>
          <w:rPr>
            <w:color w:val="000000"/>
          </w:rPr>
          <w:t xml:space="preserve"> N1, </w:t>
        </w:r>
        <w:proofErr w:type="spellStart"/>
        <w:r>
          <w:rPr>
            <w:color w:val="000000"/>
          </w:rPr>
          <w:t>NodePair</w:t>
        </w:r>
        <w:proofErr w:type="spellEnd"/>
        <w:r>
          <w:rPr>
            <w:color w:val="000000"/>
          </w:rPr>
          <w:t xml:space="preserve"> NP) {</w:t>
        </w:r>
      </w:ins>
    </w:p>
    <w:p w:rsidR="00F131F6" w:rsidRDefault="00F131F6" w:rsidP="00F131F6">
      <w:pPr>
        <w:pStyle w:val="HTMLPreformatted"/>
        <w:rPr>
          <w:ins w:id="83" w:author="Unknown"/>
          <w:color w:val="000000"/>
        </w:rPr>
      </w:pPr>
      <w:ins w:id="84" w:author="Unknown">
        <w:r>
          <w:rPr>
            <w:color w:val="000000"/>
          </w:rPr>
          <w:t xml:space="preserve">  if (N1 &lt;= 1)</w:t>
        </w:r>
      </w:ins>
    </w:p>
    <w:p w:rsidR="00F131F6" w:rsidRDefault="00F131F6" w:rsidP="00F131F6">
      <w:pPr>
        <w:pStyle w:val="HTMLPreformatted"/>
        <w:rPr>
          <w:ins w:id="85" w:author="Unknown"/>
          <w:color w:val="000000"/>
        </w:rPr>
      </w:pPr>
      <w:ins w:id="86" w:author="Unknown">
        <w:r>
          <w:rPr>
            <w:color w:val="000000"/>
          </w:rPr>
          <w:t xml:space="preserve">    </w:t>
        </w:r>
        <w:proofErr w:type="spellStart"/>
        <w:r>
          <w:rPr>
            <w:color w:val="000000"/>
          </w:rPr>
          <w:t>NP.first</w:t>
        </w:r>
        <w:proofErr w:type="spellEnd"/>
        <w:r>
          <w:rPr>
            <w:color w:val="000000"/>
          </w:rPr>
          <w:t xml:space="preserve"> = </w:t>
        </w:r>
        <w:proofErr w:type="spellStart"/>
        <w:r>
          <w:rPr>
            <w:color w:val="000000"/>
          </w:rPr>
          <w:t>NP.last</w:t>
        </w:r>
        <w:proofErr w:type="spellEnd"/>
        <w:r>
          <w:rPr>
            <w:color w:val="000000"/>
          </w:rPr>
          <w:t xml:space="preserve"> = F1;</w:t>
        </w:r>
      </w:ins>
    </w:p>
    <w:p w:rsidR="00F131F6" w:rsidRDefault="00F131F6" w:rsidP="00F131F6">
      <w:pPr>
        <w:pStyle w:val="HTMLPreformatted"/>
        <w:rPr>
          <w:ins w:id="87" w:author="Unknown"/>
          <w:color w:val="000000"/>
        </w:rPr>
      </w:pPr>
      <w:ins w:id="88" w:author="Unknown">
        <w:r>
          <w:rPr>
            <w:color w:val="000000"/>
          </w:rPr>
          <w:t xml:space="preserve">  else {</w:t>
        </w:r>
      </w:ins>
    </w:p>
    <w:p w:rsidR="00F131F6" w:rsidRDefault="00F131F6" w:rsidP="00F131F6">
      <w:pPr>
        <w:pStyle w:val="HTMLPreformatted"/>
        <w:rPr>
          <w:ins w:id="89" w:author="Unknown"/>
          <w:color w:val="000000"/>
        </w:rPr>
      </w:pPr>
      <w:ins w:id="90" w:author="Unknown">
        <w:r>
          <w:rPr>
            <w:color w:val="000000"/>
          </w:rPr>
          <w:t xml:space="preserve">    Node F2;</w:t>
        </w:r>
      </w:ins>
    </w:p>
    <w:p w:rsidR="00F131F6" w:rsidRDefault="00F131F6" w:rsidP="00F131F6">
      <w:pPr>
        <w:pStyle w:val="HTMLPreformatted"/>
        <w:rPr>
          <w:ins w:id="91" w:author="Unknown"/>
          <w:color w:val="000000"/>
        </w:rPr>
      </w:pPr>
      <w:ins w:id="92" w:author="Unknown">
        <w:r>
          <w:rPr>
            <w:color w:val="000000"/>
          </w:rPr>
          <w:t xml:space="preserve">    </w:t>
        </w:r>
        <w:proofErr w:type="spellStart"/>
        <w:r>
          <w:rPr>
            <w:color w:val="000000"/>
          </w:rPr>
          <w:t>int</w:t>
        </w:r>
        <w:proofErr w:type="spellEnd"/>
        <w:r>
          <w:rPr>
            <w:color w:val="000000"/>
          </w:rPr>
          <w:t xml:space="preserve"> N2;</w:t>
        </w:r>
      </w:ins>
    </w:p>
    <w:p w:rsidR="00F131F6" w:rsidRDefault="00F131F6" w:rsidP="00F131F6">
      <w:pPr>
        <w:pStyle w:val="HTMLPreformatted"/>
        <w:rPr>
          <w:ins w:id="93" w:author="Unknown"/>
          <w:color w:val="000000"/>
        </w:rPr>
      </w:pPr>
      <w:ins w:id="94" w:author="Unknown">
        <w:r>
          <w:rPr>
            <w:color w:val="000000"/>
          </w:rPr>
          <w:t xml:space="preserve">    N2 = N1; N1 &gt;&gt;= 1; N2 -= N1;</w:t>
        </w:r>
      </w:ins>
    </w:p>
    <w:p w:rsidR="00F131F6" w:rsidRDefault="00F131F6" w:rsidP="00F131F6">
      <w:pPr>
        <w:pStyle w:val="HTMLPreformatted"/>
        <w:rPr>
          <w:ins w:id="95" w:author="Unknown"/>
          <w:color w:val="000000"/>
        </w:rPr>
      </w:pPr>
      <w:ins w:id="96" w:author="Unknown">
        <w:r>
          <w:rPr>
            <w:color w:val="000000"/>
          </w:rPr>
          <w:t xml:space="preserve">    </w:t>
        </w:r>
        <w:proofErr w:type="spellStart"/>
        <w:r>
          <w:rPr>
            <w:color w:val="000000"/>
          </w:rPr>
          <w:t>mergesort</w:t>
        </w:r>
        <w:proofErr w:type="spellEnd"/>
        <w:r>
          <w:rPr>
            <w:color w:val="000000"/>
          </w:rPr>
          <w:t>(before, F1, N1, NP);</w:t>
        </w:r>
      </w:ins>
    </w:p>
    <w:p w:rsidR="00F131F6" w:rsidRDefault="00F131F6" w:rsidP="00F131F6">
      <w:pPr>
        <w:pStyle w:val="HTMLPreformatted"/>
        <w:rPr>
          <w:ins w:id="97" w:author="Unknown"/>
          <w:color w:val="000000"/>
        </w:rPr>
      </w:pPr>
      <w:ins w:id="98" w:author="Unknown">
        <w:r>
          <w:rPr>
            <w:color w:val="000000"/>
          </w:rPr>
          <w:t xml:space="preserve">    F1 = </w:t>
        </w:r>
        <w:proofErr w:type="spellStart"/>
        <w:r>
          <w:rPr>
            <w:color w:val="000000"/>
          </w:rPr>
          <w:t>NP.first</w:t>
        </w:r>
        <w:proofErr w:type="spellEnd"/>
        <w:r>
          <w:rPr>
            <w:color w:val="000000"/>
          </w:rPr>
          <w:t>;</w:t>
        </w:r>
      </w:ins>
    </w:p>
    <w:p w:rsidR="00F131F6" w:rsidRDefault="00F131F6" w:rsidP="00F131F6">
      <w:pPr>
        <w:pStyle w:val="HTMLPreformatted"/>
        <w:rPr>
          <w:ins w:id="99" w:author="Unknown"/>
          <w:color w:val="000000"/>
        </w:rPr>
      </w:pPr>
      <w:ins w:id="100" w:author="Unknown">
        <w:r>
          <w:rPr>
            <w:color w:val="000000"/>
          </w:rPr>
          <w:t xml:space="preserve">    F2 = </w:t>
        </w:r>
        <w:proofErr w:type="spellStart"/>
        <w:r>
          <w:rPr>
            <w:color w:val="000000"/>
          </w:rPr>
          <w:t>NP.last.next</w:t>
        </w:r>
        <w:proofErr w:type="spellEnd"/>
        <w:r>
          <w:rPr>
            <w:color w:val="000000"/>
          </w:rPr>
          <w:t>;</w:t>
        </w:r>
      </w:ins>
    </w:p>
    <w:p w:rsidR="00F131F6" w:rsidRDefault="00F131F6" w:rsidP="00F131F6">
      <w:pPr>
        <w:pStyle w:val="HTMLPreformatted"/>
        <w:rPr>
          <w:ins w:id="101" w:author="Unknown"/>
          <w:color w:val="000000"/>
        </w:rPr>
      </w:pPr>
      <w:ins w:id="102" w:author="Unknown">
        <w:r>
          <w:rPr>
            <w:color w:val="000000"/>
          </w:rPr>
          <w:t xml:space="preserve">    </w:t>
        </w:r>
        <w:proofErr w:type="spellStart"/>
        <w:r>
          <w:rPr>
            <w:color w:val="000000"/>
          </w:rPr>
          <w:t>mergesort</w:t>
        </w:r>
        <w:proofErr w:type="spellEnd"/>
        <w:r>
          <w:rPr>
            <w:color w:val="000000"/>
          </w:rPr>
          <w:t>(</w:t>
        </w:r>
        <w:proofErr w:type="spellStart"/>
        <w:r>
          <w:rPr>
            <w:color w:val="000000"/>
          </w:rPr>
          <w:t>NP.last</w:t>
        </w:r>
        <w:proofErr w:type="spellEnd"/>
        <w:r>
          <w:rPr>
            <w:color w:val="000000"/>
          </w:rPr>
          <w:t>, F2, N2, NP);</w:t>
        </w:r>
      </w:ins>
    </w:p>
    <w:p w:rsidR="00F131F6" w:rsidRDefault="00F131F6" w:rsidP="00F131F6">
      <w:pPr>
        <w:pStyle w:val="HTMLPreformatted"/>
        <w:rPr>
          <w:ins w:id="103" w:author="Unknown"/>
          <w:color w:val="000000"/>
        </w:rPr>
      </w:pPr>
      <w:ins w:id="104" w:author="Unknown">
        <w:r>
          <w:rPr>
            <w:color w:val="000000"/>
          </w:rPr>
          <w:lastRenderedPageBreak/>
          <w:t xml:space="preserve">    F2 = </w:t>
        </w:r>
        <w:proofErr w:type="spellStart"/>
        <w:r>
          <w:rPr>
            <w:color w:val="000000"/>
          </w:rPr>
          <w:t>NP.first</w:t>
        </w:r>
        <w:proofErr w:type="spellEnd"/>
        <w:r>
          <w:rPr>
            <w:color w:val="000000"/>
          </w:rPr>
          <w:t>;</w:t>
        </w:r>
      </w:ins>
    </w:p>
    <w:p w:rsidR="00F131F6" w:rsidRDefault="00F131F6" w:rsidP="00F131F6">
      <w:pPr>
        <w:pStyle w:val="HTMLPreformatted"/>
        <w:rPr>
          <w:ins w:id="105" w:author="Unknown"/>
          <w:color w:val="000000"/>
        </w:rPr>
      </w:pPr>
      <w:ins w:id="106" w:author="Unknown">
        <w:r>
          <w:rPr>
            <w:color w:val="000000"/>
          </w:rPr>
          <w:t xml:space="preserve">    merge(before, F1, N1, F2, N2, NP);</w:t>
        </w:r>
      </w:ins>
    </w:p>
    <w:p w:rsidR="00F131F6" w:rsidRDefault="00F131F6" w:rsidP="00F131F6">
      <w:pPr>
        <w:pStyle w:val="HTMLPreformatted"/>
        <w:rPr>
          <w:ins w:id="107" w:author="Unknown"/>
          <w:color w:val="000000"/>
        </w:rPr>
      </w:pPr>
      <w:ins w:id="108" w:author="Unknown">
        <w:r>
          <w:rPr>
            <w:color w:val="000000"/>
          </w:rPr>
          <w:t xml:space="preserve">    }</w:t>
        </w:r>
      </w:ins>
    </w:p>
    <w:p w:rsidR="00F131F6" w:rsidRDefault="00F131F6" w:rsidP="00F131F6">
      <w:pPr>
        <w:pStyle w:val="HTMLPreformatted"/>
        <w:rPr>
          <w:ins w:id="109" w:author="Unknown"/>
          <w:color w:val="000000"/>
        </w:rPr>
      </w:pPr>
      <w:ins w:id="110" w:author="Unknown">
        <w:r>
          <w:rPr>
            <w:color w:val="000000"/>
          </w:rPr>
          <w:t xml:space="preserve">  }</w:t>
        </w:r>
      </w:ins>
    </w:p>
    <w:p w:rsidR="00F131F6" w:rsidRDefault="00F131F6" w:rsidP="00F131F6">
      <w:pPr>
        <w:pStyle w:val="HTMLPreformatted"/>
        <w:rPr>
          <w:ins w:id="111" w:author="Unknown"/>
          <w:color w:val="000000"/>
        </w:rPr>
      </w:pPr>
    </w:p>
    <w:p w:rsidR="00F131F6" w:rsidRDefault="00F131F6" w:rsidP="00F131F6">
      <w:pPr>
        <w:pStyle w:val="HTMLPreformatted"/>
        <w:rPr>
          <w:ins w:id="112" w:author="Unknown"/>
          <w:color w:val="000000"/>
        </w:rPr>
      </w:pPr>
      <w:ins w:id="113" w:author="Unknown">
        <w:r>
          <w:rPr>
            <w:color w:val="000000"/>
          </w:rPr>
          <w:t>// Singly Linked List Binary Search</w:t>
        </w:r>
      </w:ins>
    </w:p>
    <w:p w:rsidR="00F131F6" w:rsidRDefault="00F131F6" w:rsidP="00F131F6">
      <w:pPr>
        <w:pStyle w:val="HTMLPreformatted"/>
        <w:rPr>
          <w:ins w:id="114" w:author="Unknown"/>
          <w:color w:val="000000"/>
        </w:rPr>
      </w:pPr>
      <w:ins w:id="115" w:author="Unknown">
        <w:r>
          <w:rPr>
            <w:color w:val="000000"/>
          </w:rPr>
          <w:t xml:space="preserve">public Node </w:t>
        </w:r>
        <w:proofErr w:type="spellStart"/>
        <w:r>
          <w:rPr>
            <w:color w:val="000000"/>
          </w:rPr>
          <w:t>binarySearch</w:t>
        </w:r>
        <w:proofErr w:type="spellEnd"/>
        <w:r>
          <w:rPr>
            <w:color w:val="000000"/>
          </w:rPr>
          <w:t xml:space="preserve">(Object </w:t>
        </w:r>
        <w:proofErr w:type="spellStart"/>
        <w:r>
          <w:rPr>
            <w:color w:val="000000"/>
          </w:rPr>
          <w:t>SearchKey</w:t>
        </w:r>
        <w:proofErr w:type="spellEnd"/>
        <w:r>
          <w:rPr>
            <w:color w:val="000000"/>
          </w:rPr>
          <w:t>) {</w:t>
        </w:r>
      </w:ins>
    </w:p>
    <w:p w:rsidR="00F131F6" w:rsidRDefault="00F131F6" w:rsidP="00F131F6">
      <w:pPr>
        <w:pStyle w:val="HTMLPreformatted"/>
        <w:rPr>
          <w:ins w:id="116" w:author="Unknown"/>
          <w:color w:val="000000"/>
        </w:rPr>
      </w:pPr>
      <w:ins w:id="117" w:author="Unknown">
        <w:r>
          <w:rPr>
            <w:color w:val="000000"/>
          </w:rPr>
          <w:t xml:space="preserve">  Node </w:t>
        </w:r>
        <w:proofErr w:type="spellStart"/>
        <w:r>
          <w:rPr>
            <w:color w:val="000000"/>
          </w:rPr>
          <w:t>PartitionFirst</w:t>
        </w:r>
        <w:proofErr w:type="spellEnd"/>
        <w:r>
          <w:rPr>
            <w:color w:val="000000"/>
          </w:rPr>
          <w:t xml:space="preserve"> = First, </w:t>
        </w:r>
        <w:proofErr w:type="spellStart"/>
        <w:r>
          <w:rPr>
            <w:color w:val="000000"/>
          </w:rPr>
          <w:t>MidPtr</w:t>
        </w:r>
        <w:proofErr w:type="spellEnd"/>
        <w:r>
          <w:rPr>
            <w:color w:val="000000"/>
          </w:rPr>
          <w:t xml:space="preserve"> = </w:t>
        </w:r>
        <w:proofErr w:type="spellStart"/>
        <w:r>
          <w:rPr>
            <w:color w:val="000000"/>
          </w:rPr>
          <w:t>nul</w:t>
        </w:r>
        <w:proofErr w:type="spellEnd"/>
        <w:r>
          <w:rPr>
            <w:color w:val="000000"/>
          </w:rPr>
          <w:t>;</w:t>
        </w:r>
      </w:ins>
    </w:p>
    <w:p w:rsidR="00F131F6" w:rsidRDefault="00F131F6" w:rsidP="00F131F6">
      <w:pPr>
        <w:pStyle w:val="HTMLPreformatted"/>
        <w:rPr>
          <w:ins w:id="118" w:author="Unknown"/>
          <w:color w:val="000000"/>
        </w:rPr>
      </w:pPr>
      <w:ins w:id="119" w:author="Unknown">
        <w:r>
          <w:rPr>
            <w:color w:val="000000"/>
          </w:rPr>
          <w:t xml:space="preserve">  </w:t>
        </w:r>
        <w:proofErr w:type="spellStart"/>
        <w:r>
          <w:rPr>
            <w:color w:val="000000"/>
          </w:rPr>
          <w:t>int</w:t>
        </w:r>
        <w:proofErr w:type="spellEnd"/>
        <w:r>
          <w:rPr>
            <w:color w:val="000000"/>
          </w:rPr>
          <w:t xml:space="preserve"> Partition Size = </w:t>
        </w:r>
        <w:proofErr w:type="spellStart"/>
        <w:r>
          <w:rPr>
            <w:color w:val="000000"/>
          </w:rPr>
          <w:t>NumNodes</w:t>
        </w:r>
        <w:proofErr w:type="spellEnd"/>
        <w:r>
          <w:rPr>
            <w:color w:val="000000"/>
          </w:rPr>
          <w:t>, Mid, I, Result;</w:t>
        </w:r>
      </w:ins>
    </w:p>
    <w:p w:rsidR="00F131F6" w:rsidRDefault="00F131F6" w:rsidP="00F131F6">
      <w:pPr>
        <w:pStyle w:val="HTMLPreformatted"/>
        <w:rPr>
          <w:ins w:id="120" w:author="Unknown"/>
          <w:color w:val="000000"/>
        </w:rPr>
      </w:pPr>
      <w:ins w:id="121" w:author="Unknown">
        <w:r>
          <w:rPr>
            <w:color w:val="000000"/>
          </w:rPr>
          <w:t xml:space="preserve">  while (</w:t>
        </w:r>
        <w:proofErr w:type="spellStart"/>
        <w:r>
          <w:rPr>
            <w:color w:val="000000"/>
          </w:rPr>
          <w:t>PartitionSize</w:t>
        </w:r>
        <w:proofErr w:type="spellEnd"/>
        <w:r>
          <w:rPr>
            <w:color w:val="000000"/>
          </w:rPr>
          <w:t xml:space="preserve"> &gt; 0) {</w:t>
        </w:r>
      </w:ins>
    </w:p>
    <w:p w:rsidR="00F131F6" w:rsidRDefault="00F131F6" w:rsidP="00F131F6">
      <w:pPr>
        <w:pStyle w:val="HTMLPreformatted"/>
        <w:rPr>
          <w:ins w:id="122" w:author="Unknown"/>
          <w:color w:val="000000"/>
        </w:rPr>
      </w:pPr>
      <w:ins w:id="123" w:author="Unknown">
        <w:r>
          <w:rPr>
            <w:color w:val="000000"/>
          </w:rPr>
          <w:t xml:space="preserve">    Mid = </w:t>
        </w:r>
        <w:proofErr w:type="spellStart"/>
        <w:r>
          <w:rPr>
            <w:color w:val="000000"/>
          </w:rPr>
          <w:t>PartitionSize</w:t>
        </w:r>
        <w:proofErr w:type="spellEnd"/>
        <w:r>
          <w:rPr>
            <w:color w:val="000000"/>
          </w:rPr>
          <w:t xml:space="preserve"> / 2;</w:t>
        </w:r>
      </w:ins>
    </w:p>
    <w:p w:rsidR="00F131F6" w:rsidRDefault="00F131F6" w:rsidP="00F131F6">
      <w:pPr>
        <w:pStyle w:val="HTMLPreformatted"/>
        <w:rPr>
          <w:ins w:id="124" w:author="Unknown"/>
          <w:color w:val="000000"/>
        </w:rPr>
      </w:pPr>
      <w:ins w:id="125" w:author="Unknown">
        <w:r>
          <w:rPr>
            <w:color w:val="000000"/>
          </w:rPr>
          <w:t xml:space="preserve">    </w:t>
        </w:r>
        <w:proofErr w:type="spellStart"/>
        <w:r>
          <w:rPr>
            <w:color w:val="000000"/>
          </w:rPr>
          <w:t>MidPtr</w:t>
        </w:r>
        <w:proofErr w:type="spellEnd"/>
        <w:r>
          <w:rPr>
            <w:color w:val="000000"/>
          </w:rPr>
          <w:t xml:space="preserve"> = </w:t>
        </w:r>
        <w:proofErr w:type="spellStart"/>
        <w:r>
          <w:rPr>
            <w:color w:val="000000"/>
          </w:rPr>
          <w:t>PartitionFirst</w:t>
        </w:r>
        <w:proofErr w:type="spellEnd"/>
        <w:r>
          <w:rPr>
            <w:color w:val="000000"/>
          </w:rPr>
          <w:t>;</w:t>
        </w:r>
      </w:ins>
    </w:p>
    <w:p w:rsidR="00F131F6" w:rsidRDefault="00F131F6" w:rsidP="00F131F6">
      <w:pPr>
        <w:pStyle w:val="HTMLPreformatted"/>
        <w:rPr>
          <w:ins w:id="126" w:author="Unknown"/>
          <w:color w:val="000000"/>
        </w:rPr>
      </w:pPr>
      <w:ins w:id="127" w:author="Unknown">
        <w:r>
          <w:rPr>
            <w:color w:val="000000"/>
          </w:rPr>
          <w:t xml:space="preserve">    for(I = 0; I &lt; Mid; I++)</w:t>
        </w:r>
      </w:ins>
    </w:p>
    <w:p w:rsidR="00F131F6" w:rsidRDefault="00F131F6" w:rsidP="00F131F6">
      <w:pPr>
        <w:pStyle w:val="HTMLPreformatted"/>
        <w:rPr>
          <w:ins w:id="128" w:author="Unknown"/>
          <w:color w:val="000000"/>
        </w:rPr>
      </w:pPr>
      <w:ins w:id="129" w:author="Unknown">
        <w:r>
          <w:rPr>
            <w:color w:val="000000"/>
          </w:rPr>
          <w:t xml:space="preserve">      </w:t>
        </w:r>
        <w:proofErr w:type="spellStart"/>
        <w:r>
          <w:rPr>
            <w:color w:val="000000"/>
          </w:rPr>
          <w:t>MidPtr</w:t>
        </w:r>
        <w:proofErr w:type="spellEnd"/>
        <w:r>
          <w:rPr>
            <w:color w:val="000000"/>
          </w:rPr>
          <w:t xml:space="preserve"> = </w:t>
        </w:r>
        <w:proofErr w:type="spellStart"/>
        <w:r>
          <w:rPr>
            <w:color w:val="000000"/>
          </w:rPr>
          <w:t>MidPtr.next</w:t>
        </w:r>
        <w:proofErr w:type="spellEnd"/>
        <w:r>
          <w:rPr>
            <w:color w:val="000000"/>
          </w:rPr>
          <w:t>;</w:t>
        </w:r>
      </w:ins>
    </w:p>
    <w:p w:rsidR="00F131F6" w:rsidRDefault="00F131F6" w:rsidP="00F131F6">
      <w:pPr>
        <w:pStyle w:val="HTMLPreformatted"/>
        <w:rPr>
          <w:ins w:id="130" w:author="Unknown"/>
          <w:color w:val="000000"/>
        </w:rPr>
      </w:pPr>
      <w:ins w:id="131" w:author="Unknown">
        <w:r>
          <w:rPr>
            <w:color w:val="000000"/>
          </w:rPr>
          <w:t xml:space="preserve">    Result = </w:t>
        </w:r>
        <w:proofErr w:type="spellStart"/>
        <w:r>
          <w:rPr>
            <w:color w:val="000000"/>
          </w:rPr>
          <w:t>MidPtr.compareTo</w:t>
        </w:r>
        <w:proofErr w:type="spellEnd"/>
        <w:r>
          <w:rPr>
            <w:color w:val="000000"/>
          </w:rPr>
          <w:t>(</w:t>
        </w:r>
        <w:proofErr w:type="spellStart"/>
        <w:r>
          <w:rPr>
            <w:color w:val="000000"/>
          </w:rPr>
          <w:t>SearchKey</w:t>
        </w:r>
        <w:proofErr w:type="spellEnd"/>
        <w:r>
          <w:rPr>
            <w:color w:val="000000"/>
          </w:rPr>
          <w:t>);</w:t>
        </w:r>
      </w:ins>
    </w:p>
    <w:p w:rsidR="00F131F6" w:rsidRDefault="00F131F6" w:rsidP="00F131F6">
      <w:pPr>
        <w:pStyle w:val="HTMLPreformatted"/>
        <w:rPr>
          <w:ins w:id="132" w:author="Unknown"/>
          <w:color w:val="000000"/>
        </w:rPr>
      </w:pPr>
      <w:ins w:id="133" w:author="Unknown">
        <w:r>
          <w:rPr>
            <w:color w:val="000000"/>
          </w:rPr>
          <w:t xml:space="preserve">    if (Result &gt; 0)</w:t>
        </w:r>
      </w:ins>
    </w:p>
    <w:p w:rsidR="00F131F6" w:rsidRDefault="00F131F6" w:rsidP="00F131F6">
      <w:pPr>
        <w:pStyle w:val="HTMLPreformatted"/>
        <w:rPr>
          <w:ins w:id="134" w:author="Unknown"/>
          <w:color w:val="000000"/>
        </w:rPr>
      </w:pPr>
      <w:ins w:id="135" w:author="Unknown">
        <w:r>
          <w:rPr>
            <w:color w:val="000000"/>
          </w:rPr>
          <w:t xml:space="preserve">      </w:t>
        </w:r>
        <w:proofErr w:type="spellStart"/>
        <w:r>
          <w:rPr>
            <w:color w:val="000000"/>
          </w:rPr>
          <w:t>PartitionSize</w:t>
        </w:r>
        <w:proofErr w:type="spellEnd"/>
        <w:r>
          <w:rPr>
            <w:color w:val="000000"/>
          </w:rPr>
          <w:t xml:space="preserve"> = Mid;</w:t>
        </w:r>
      </w:ins>
    </w:p>
    <w:p w:rsidR="00F131F6" w:rsidRDefault="00F131F6" w:rsidP="00F131F6">
      <w:pPr>
        <w:pStyle w:val="HTMLPreformatted"/>
        <w:rPr>
          <w:ins w:id="136" w:author="Unknown"/>
          <w:color w:val="000000"/>
        </w:rPr>
      </w:pPr>
      <w:ins w:id="137" w:author="Unknown">
        <w:r>
          <w:rPr>
            <w:color w:val="000000"/>
          </w:rPr>
          <w:t xml:space="preserve">    else if (Result &lt; 0) {</w:t>
        </w:r>
      </w:ins>
    </w:p>
    <w:p w:rsidR="00F131F6" w:rsidRDefault="00F131F6" w:rsidP="00F131F6">
      <w:pPr>
        <w:pStyle w:val="HTMLPreformatted"/>
        <w:rPr>
          <w:ins w:id="138" w:author="Unknown"/>
          <w:color w:val="000000"/>
        </w:rPr>
      </w:pPr>
      <w:ins w:id="139" w:author="Unknown">
        <w:r>
          <w:rPr>
            <w:color w:val="000000"/>
          </w:rPr>
          <w:t xml:space="preserve">      </w:t>
        </w:r>
        <w:proofErr w:type="spellStart"/>
        <w:r>
          <w:rPr>
            <w:color w:val="000000"/>
          </w:rPr>
          <w:t>PartitionSize</w:t>
        </w:r>
        <w:proofErr w:type="spellEnd"/>
        <w:r>
          <w:rPr>
            <w:color w:val="000000"/>
          </w:rPr>
          <w:t xml:space="preserve"> -= Mid;</w:t>
        </w:r>
      </w:ins>
    </w:p>
    <w:p w:rsidR="00F131F6" w:rsidRDefault="00F131F6" w:rsidP="00F131F6">
      <w:pPr>
        <w:pStyle w:val="HTMLPreformatted"/>
        <w:rPr>
          <w:ins w:id="140" w:author="Unknown"/>
          <w:color w:val="000000"/>
        </w:rPr>
      </w:pPr>
      <w:ins w:id="141" w:author="Unknown">
        <w:r>
          <w:rPr>
            <w:color w:val="000000"/>
          </w:rPr>
          <w:t xml:space="preserve">      </w:t>
        </w:r>
        <w:proofErr w:type="spellStart"/>
        <w:r>
          <w:rPr>
            <w:color w:val="000000"/>
          </w:rPr>
          <w:t>PartitionFirst</w:t>
        </w:r>
        <w:proofErr w:type="spellEnd"/>
        <w:r>
          <w:rPr>
            <w:color w:val="000000"/>
          </w:rPr>
          <w:t xml:space="preserve"> = </w:t>
        </w:r>
        <w:proofErr w:type="spellStart"/>
        <w:r>
          <w:rPr>
            <w:color w:val="000000"/>
          </w:rPr>
          <w:t>MidPtr</w:t>
        </w:r>
        <w:proofErr w:type="spellEnd"/>
        <w:r>
          <w:rPr>
            <w:color w:val="000000"/>
          </w:rPr>
          <w:t>;</w:t>
        </w:r>
      </w:ins>
    </w:p>
    <w:p w:rsidR="00F131F6" w:rsidRDefault="00F131F6" w:rsidP="00F131F6">
      <w:pPr>
        <w:pStyle w:val="HTMLPreformatted"/>
        <w:rPr>
          <w:ins w:id="142" w:author="Unknown"/>
          <w:color w:val="000000"/>
        </w:rPr>
      </w:pPr>
      <w:ins w:id="143" w:author="Unknown">
        <w:r>
          <w:rPr>
            <w:color w:val="000000"/>
          </w:rPr>
          <w:t xml:space="preserve">      }</w:t>
        </w:r>
      </w:ins>
    </w:p>
    <w:p w:rsidR="00F131F6" w:rsidRDefault="00F131F6" w:rsidP="00F131F6">
      <w:pPr>
        <w:pStyle w:val="HTMLPreformatted"/>
        <w:rPr>
          <w:ins w:id="144" w:author="Unknown"/>
          <w:color w:val="000000"/>
        </w:rPr>
      </w:pPr>
      <w:ins w:id="145" w:author="Unknown">
        <w:r>
          <w:rPr>
            <w:color w:val="000000"/>
          </w:rPr>
          <w:t xml:space="preserve">    else return </w:t>
        </w:r>
        <w:proofErr w:type="spellStart"/>
        <w:r>
          <w:rPr>
            <w:color w:val="000000"/>
          </w:rPr>
          <w:t>MidPtr</w:t>
        </w:r>
        <w:proofErr w:type="spellEnd"/>
        <w:r>
          <w:rPr>
            <w:color w:val="000000"/>
          </w:rPr>
          <w:t>;</w:t>
        </w:r>
      </w:ins>
    </w:p>
    <w:p w:rsidR="00F131F6" w:rsidRDefault="00F131F6" w:rsidP="00F131F6">
      <w:pPr>
        <w:pStyle w:val="HTMLPreformatted"/>
        <w:rPr>
          <w:ins w:id="146" w:author="Unknown"/>
          <w:color w:val="000000"/>
        </w:rPr>
      </w:pPr>
      <w:ins w:id="147" w:author="Unknown">
        <w:r>
          <w:rPr>
            <w:color w:val="000000"/>
          </w:rPr>
          <w:t xml:space="preserve">    }</w:t>
        </w:r>
      </w:ins>
    </w:p>
    <w:p w:rsidR="00F131F6" w:rsidRDefault="00F131F6" w:rsidP="00F131F6">
      <w:pPr>
        <w:pStyle w:val="HTMLPreformatted"/>
        <w:rPr>
          <w:ins w:id="148" w:author="Unknown"/>
          <w:color w:val="000000"/>
        </w:rPr>
      </w:pPr>
      <w:ins w:id="149" w:author="Unknown">
        <w:r>
          <w:rPr>
            <w:color w:val="000000"/>
          </w:rPr>
          <w:t xml:space="preserve">  return null;</w:t>
        </w:r>
      </w:ins>
    </w:p>
    <w:p w:rsidR="00F131F6" w:rsidRDefault="00F131F6" w:rsidP="00F131F6">
      <w:pPr>
        <w:pStyle w:val="HTMLPreformatted"/>
        <w:rPr>
          <w:ins w:id="150" w:author="Unknown"/>
          <w:color w:val="000000"/>
        </w:rPr>
      </w:pPr>
      <w:ins w:id="151" w:author="Unknown">
        <w:r>
          <w:rPr>
            <w:color w:val="000000"/>
          </w:rPr>
          <w:t xml:space="preserve">  }</w:t>
        </w:r>
      </w:ins>
    </w:p>
    <w:p w:rsidR="00F131F6" w:rsidRDefault="00F131F6" w:rsidP="00F131F6">
      <w:pPr>
        <w:pStyle w:val="HTMLPreformatted"/>
        <w:rPr>
          <w:ins w:id="152" w:author="Unknown"/>
          <w:color w:val="000000"/>
        </w:rPr>
      </w:pPr>
    </w:p>
    <w:p w:rsidR="00F131F6" w:rsidRDefault="00F131F6" w:rsidP="00F131F6">
      <w:pPr>
        <w:pStyle w:val="Heading2"/>
        <w:pBdr>
          <w:bottom w:val="single" w:sz="6" w:space="1" w:color="000000"/>
        </w:pBdr>
        <w:spacing w:before="0" w:beforeAutospacing="0" w:after="70" w:afterAutospacing="0"/>
        <w:ind w:right="1398"/>
        <w:rPr>
          <w:ins w:id="153" w:author="Unknown"/>
          <w:rFonts w:ascii="Verdana" w:hAnsi="Verdana"/>
          <w:color w:val="000000"/>
        </w:rPr>
      </w:pPr>
      <w:ins w:id="154" w:author="Unknown">
        <w:r>
          <w:rPr>
            <w:rFonts w:ascii="Verdana" w:hAnsi="Verdana"/>
            <w:color w:val="000000"/>
          </w:rPr>
          <w:t xml:space="preserve">Linked list </w:t>
        </w:r>
        <w:proofErr w:type="spellStart"/>
        <w:r>
          <w:rPr>
            <w:rFonts w:ascii="Verdana" w:hAnsi="Verdana"/>
            <w:color w:val="000000"/>
          </w:rPr>
          <w:t>Quicksort</w:t>
        </w:r>
        <w:proofErr w:type="spellEnd"/>
      </w:ins>
    </w:p>
    <w:p w:rsidR="00F131F6" w:rsidRDefault="00F131F6" w:rsidP="00F131F6">
      <w:pPr>
        <w:pStyle w:val="NormalWeb"/>
        <w:rPr>
          <w:ins w:id="155" w:author="Unknown"/>
          <w:rFonts w:ascii="Verdana" w:hAnsi="Verdana"/>
          <w:color w:val="000000"/>
          <w:sz w:val="27"/>
          <w:szCs w:val="27"/>
        </w:rPr>
      </w:pPr>
      <w:ins w:id="156" w:author="Unknown">
        <w:r>
          <w:rPr>
            <w:rFonts w:ascii="Verdana" w:hAnsi="Verdana"/>
            <w:color w:val="000000"/>
            <w:sz w:val="27"/>
            <w:szCs w:val="27"/>
          </w:rPr>
          <w:t xml:space="preserve">Uses first node's key as the pivot. Traverses forward through the list using two references called </w:t>
        </w:r>
        <w:proofErr w:type="spellStart"/>
        <w:r>
          <w:rPr>
            <w:rFonts w:ascii="Verdana" w:hAnsi="Verdana"/>
            <w:color w:val="000000"/>
            <w:sz w:val="27"/>
            <w:szCs w:val="27"/>
          </w:rPr>
          <w:t>aNode</w:t>
        </w:r>
        <w:proofErr w:type="spellEnd"/>
        <w:r>
          <w:rPr>
            <w:rFonts w:ascii="Verdana" w:hAnsi="Verdana"/>
            <w:color w:val="000000"/>
            <w:sz w:val="27"/>
            <w:szCs w:val="27"/>
          </w:rPr>
          <w:t xml:space="preserve"> and </w:t>
        </w:r>
        <w:proofErr w:type="spellStart"/>
        <w:r>
          <w:rPr>
            <w:rFonts w:ascii="Verdana" w:hAnsi="Verdana"/>
            <w:color w:val="000000"/>
            <w:sz w:val="27"/>
            <w:szCs w:val="27"/>
          </w:rPr>
          <w:t>aNodePrev</w:t>
        </w:r>
        <w:proofErr w:type="spellEnd"/>
        <w:r>
          <w:rPr>
            <w:rFonts w:ascii="Verdana" w:hAnsi="Verdana"/>
            <w:color w:val="000000"/>
            <w:sz w:val="27"/>
            <w:szCs w:val="27"/>
          </w:rPr>
          <w:t xml:space="preserve">. Nodes with a key value greater than or equal to the pivot are ignored. When a node containing a lesser key is encountered, the code deletes </w:t>
        </w:r>
        <w:proofErr w:type="spellStart"/>
        <w:r>
          <w:rPr>
            <w:rFonts w:ascii="Verdana" w:hAnsi="Verdana"/>
            <w:color w:val="000000"/>
            <w:sz w:val="27"/>
            <w:szCs w:val="27"/>
          </w:rPr>
          <w:t>aNode</w:t>
        </w:r>
        <w:proofErr w:type="spellEnd"/>
        <w:r>
          <w:rPr>
            <w:rFonts w:ascii="Verdana" w:hAnsi="Verdana"/>
            <w:color w:val="000000"/>
            <w:sz w:val="27"/>
            <w:szCs w:val="27"/>
          </w:rPr>
          <w:t xml:space="preserve"> by connecting </w:t>
        </w:r>
        <w:proofErr w:type="spellStart"/>
        <w:r>
          <w:rPr>
            <w:rFonts w:ascii="Verdana" w:hAnsi="Verdana"/>
            <w:color w:val="000000"/>
            <w:sz w:val="27"/>
            <w:szCs w:val="27"/>
          </w:rPr>
          <w:t>aNodePrev.next</w:t>
        </w:r>
        <w:proofErr w:type="spellEnd"/>
        <w:r>
          <w:rPr>
            <w:rFonts w:ascii="Verdana" w:hAnsi="Verdana"/>
            <w:color w:val="000000"/>
            <w:sz w:val="27"/>
            <w:szCs w:val="27"/>
          </w:rPr>
          <w:t xml:space="preserve"> to </w:t>
        </w:r>
        <w:proofErr w:type="spellStart"/>
        <w:r>
          <w:rPr>
            <w:rFonts w:ascii="Verdana" w:hAnsi="Verdana"/>
            <w:color w:val="000000"/>
            <w:sz w:val="27"/>
            <w:szCs w:val="27"/>
          </w:rPr>
          <w:t>aNode.next</w:t>
        </w:r>
        <w:proofErr w:type="spellEnd"/>
        <w:r>
          <w:rPr>
            <w:rFonts w:ascii="Verdana" w:hAnsi="Verdana"/>
            <w:color w:val="000000"/>
            <w:sz w:val="27"/>
            <w:szCs w:val="27"/>
          </w:rPr>
          <w:t xml:space="preserve">. Then </w:t>
        </w:r>
        <w:proofErr w:type="spellStart"/>
        <w:r>
          <w:rPr>
            <w:rFonts w:ascii="Verdana" w:hAnsi="Verdana"/>
            <w:color w:val="000000"/>
            <w:sz w:val="27"/>
            <w:szCs w:val="27"/>
          </w:rPr>
          <w:t>aNode</w:t>
        </w:r>
        <w:proofErr w:type="spellEnd"/>
        <w:r>
          <w:rPr>
            <w:rFonts w:ascii="Verdana" w:hAnsi="Verdana"/>
            <w:color w:val="000000"/>
            <w:sz w:val="27"/>
            <w:szCs w:val="27"/>
          </w:rPr>
          <w:t xml:space="preserve"> is pushed onto the front of the list, becoming the new first node and the remaining nodes of the list are traversed or transferred to the front in the same manner. At the end of this process,  the list is divided into two </w:t>
        </w:r>
        <w:proofErr w:type="spellStart"/>
        <w:r>
          <w:rPr>
            <w:rFonts w:ascii="Verdana" w:hAnsi="Verdana"/>
            <w:color w:val="000000"/>
            <w:sz w:val="27"/>
            <w:szCs w:val="27"/>
          </w:rPr>
          <w:t>sublists</w:t>
        </w:r>
        <w:proofErr w:type="spellEnd"/>
        <w:r>
          <w:rPr>
            <w:rFonts w:ascii="Verdana" w:hAnsi="Verdana"/>
            <w:color w:val="000000"/>
            <w:sz w:val="27"/>
            <w:szCs w:val="27"/>
          </w:rPr>
          <w:t xml:space="preserve">, which can be </w:t>
        </w:r>
        <w:proofErr w:type="spellStart"/>
        <w:r>
          <w:rPr>
            <w:rFonts w:ascii="Verdana" w:hAnsi="Verdana"/>
            <w:color w:val="000000"/>
            <w:sz w:val="27"/>
            <w:szCs w:val="27"/>
          </w:rPr>
          <w:t>recursivly</w:t>
        </w:r>
        <w:proofErr w:type="spellEnd"/>
        <w:r>
          <w:rPr>
            <w:rFonts w:ascii="Verdana" w:hAnsi="Verdana"/>
            <w:color w:val="000000"/>
            <w:sz w:val="27"/>
            <w:szCs w:val="27"/>
          </w:rPr>
          <w:t xml:space="preserve"> sorted by applying this partitioning procedure to each </w:t>
        </w:r>
        <w:proofErr w:type="spellStart"/>
        <w:r>
          <w:rPr>
            <w:rFonts w:ascii="Verdana" w:hAnsi="Verdana"/>
            <w:color w:val="000000"/>
            <w:sz w:val="27"/>
            <w:szCs w:val="27"/>
          </w:rPr>
          <w:t>sublist</w:t>
        </w:r>
        <w:proofErr w:type="spellEnd"/>
        <w:r>
          <w:rPr>
            <w:rFonts w:ascii="Verdana" w:hAnsi="Verdana"/>
            <w:color w:val="000000"/>
            <w:sz w:val="27"/>
            <w:szCs w:val="27"/>
          </w:rPr>
          <w:t>.</w:t>
        </w:r>
      </w:ins>
    </w:p>
    <w:p w:rsidR="00F131F6" w:rsidRDefault="00F131F6" w:rsidP="00F131F6">
      <w:pPr>
        <w:pStyle w:val="HTMLPreformatted"/>
        <w:rPr>
          <w:ins w:id="157" w:author="Unknown"/>
          <w:color w:val="000000"/>
        </w:rPr>
      </w:pPr>
      <w:ins w:id="158" w:author="Unknown">
        <w:r>
          <w:rPr>
            <w:color w:val="000000"/>
          </w:rPr>
          <w:t xml:space="preserve">//Singly Linked List </w:t>
        </w:r>
        <w:proofErr w:type="spellStart"/>
        <w:r>
          <w:rPr>
            <w:color w:val="000000"/>
          </w:rPr>
          <w:t>Quicksort</w:t>
        </w:r>
        <w:proofErr w:type="spellEnd"/>
      </w:ins>
    </w:p>
    <w:p w:rsidR="00F131F6" w:rsidRDefault="00F131F6" w:rsidP="00F131F6">
      <w:pPr>
        <w:pStyle w:val="HTMLPreformatted"/>
        <w:rPr>
          <w:ins w:id="159" w:author="Unknown"/>
          <w:color w:val="000000"/>
        </w:rPr>
      </w:pPr>
      <w:ins w:id="160" w:author="Unknown">
        <w:r>
          <w:rPr>
            <w:color w:val="000000"/>
          </w:rPr>
          <w:t xml:space="preserve">private Node </w:t>
        </w:r>
        <w:proofErr w:type="spellStart"/>
        <w:r>
          <w:rPr>
            <w:color w:val="000000"/>
          </w:rPr>
          <w:t>QuickSort</w:t>
        </w:r>
        <w:proofErr w:type="spellEnd"/>
        <w:r>
          <w:rPr>
            <w:color w:val="000000"/>
          </w:rPr>
          <w:t xml:space="preserve">(Node before, Node first, </w:t>
        </w:r>
        <w:proofErr w:type="spellStart"/>
        <w:r>
          <w:rPr>
            <w:color w:val="000000"/>
          </w:rPr>
          <w:t>int</w:t>
        </w:r>
        <w:proofErr w:type="spellEnd"/>
        <w:r>
          <w:rPr>
            <w:color w:val="000000"/>
          </w:rPr>
          <w:t xml:space="preserve"> n) {</w:t>
        </w:r>
      </w:ins>
    </w:p>
    <w:p w:rsidR="00F131F6" w:rsidRDefault="00F131F6" w:rsidP="00F131F6">
      <w:pPr>
        <w:pStyle w:val="HTMLPreformatted"/>
        <w:rPr>
          <w:ins w:id="161" w:author="Unknown"/>
          <w:color w:val="000000"/>
        </w:rPr>
      </w:pPr>
      <w:ins w:id="162" w:author="Unknown">
        <w:r>
          <w:rPr>
            <w:color w:val="000000"/>
          </w:rPr>
          <w:t xml:space="preserve">  </w:t>
        </w:r>
        <w:proofErr w:type="spellStart"/>
        <w:r>
          <w:rPr>
            <w:color w:val="000000"/>
          </w:rPr>
          <w:t>int</w:t>
        </w:r>
        <w:proofErr w:type="spellEnd"/>
        <w:r>
          <w:rPr>
            <w:color w:val="000000"/>
          </w:rPr>
          <w:t xml:space="preserve"> Num1=0, Num2=n, </w:t>
        </w:r>
        <w:proofErr w:type="spellStart"/>
        <w:r>
          <w:rPr>
            <w:color w:val="000000"/>
          </w:rPr>
          <w:t>i</w:t>
        </w:r>
        <w:proofErr w:type="spellEnd"/>
        <w:r>
          <w:rPr>
            <w:color w:val="000000"/>
          </w:rPr>
          <w:t>=1;</w:t>
        </w:r>
      </w:ins>
    </w:p>
    <w:p w:rsidR="00F131F6" w:rsidRDefault="00F131F6" w:rsidP="00F131F6">
      <w:pPr>
        <w:pStyle w:val="HTMLPreformatted"/>
        <w:rPr>
          <w:ins w:id="163" w:author="Unknown"/>
          <w:color w:val="000000"/>
        </w:rPr>
      </w:pPr>
      <w:ins w:id="164" w:author="Unknown">
        <w:r>
          <w:rPr>
            <w:color w:val="000000"/>
          </w:rPr>
          <w:t xml:space="preserve">  Node Pivot=first, </w:t>
        </w:r>
        <w:proofErr w:type="spellStart"/>
        <w:r>
          <w:rPr>
            <w:color w:val="000000"/>
          </w:rPr>
          <w:t>aNode</w:t>
        </w:r>
        <w:proofErr w:type="spellEnd"/>
        <w:r>
          <w:rPr>
            <w:color w:val="000000"/>
          </w:rPr>
          <w:t xml:space="preserve">=first, </w:t>
        </w:r>
        <w:proofErr w:type="spellStart"/>
        <w:r>
          <w:rPr>
            <w:color w:val="000000"/>
          </w:rPr>
          <w:t>aNodePrev</w:t>
        </w:r>
        <w:proofErr w:type="spellEnd"/>
        <w:r>
          <w:rPr>
            <w:color w:val="000000"/>
          </w:rPr>
          <w:t>=first;</w:t>
        </w:r>
      </w:ins>
    </w:p>
    <w:p w:rsidR="00F131F6" w:rsidRDefault="00F131F6" w:rsidP="00F131F6">
      <w:pPr>
        <w:pStyle w:val="HTMLPreformatted"/>
        <w:rPr>
          <w:ins w:id="165" w:author="Unknown"/>
          <w:color w:val="000000"/>
        </w:rPr>
      </w:pPr>
      <w:ins w:id="166" w:author="Unknown">
        <w:r>
          <w:rPr>
            <w:color w:val="000000"/>
          </w:rPr>
          <w:t xml:space="preserve">  // Pivot Advancement</w:t>
        </w:r>
      </w:ins>
    </w:p>
    <w:p w:rsidR="00F131F6" w:rsidRDefault="00F131F6" w:rsidP="00F131F6">
      <w:pPr>
        <w:pStyle w:val="HTMLPreformatted"/>
        <w:rPr>
          <w:ins w:id="167" w:author="Unknown"/>
          <w:color w:val="000000"/>
        </w:rPr>
      </w:pPr>
      <w:ins w:id="168" w:author="Unknown">
        <w:r>
          <w:rPr>
            <w:color w:val="000000"/>
          </w:rPr>
          <w:t xml:space="preserve">  for (</w:t>
        </w:r>
        <w:proofErr w:type="spellStart"/>
        <w:r>
          <w:rPr>
            <w:color w:val="000000"/>
          </w:rPr>
          <w:t>i</w:t>
        </w:r>
        <w:proofErr w:type="spellEnd"/>
        <w:r>
          <w:rPr>
            <w:color w:val="000000"/>
          </w:rPr>
          <w:t xml:space="preserve">=1; </w:t>
        </w:r>
        <w:proofErr w:type="spellStart"/>
        <w:r>
          <w:rPr>
            <w:color w:val="000000"/>
          </w:rPr>
          <w:t>i</w:t>
        </w:r>
        <w:proofErr w:type="spellEnd"/>
        <w:r>
          <w:rPr>
            <w:color w:val="000000"/>
          </w:rPr>
          <w:t xml:space="preserve">&lt;n; </w:t>
        </w:r>
        <w:proofErr w:type="spellStart"/>
        <w:r>
          <w:rPr>
            <w:color w:val="000000"/>
          </w:rPr>
          <w:t>i</w:t>
        </w:r>
        <w:proofErr w:type="spellEnd"/>
        <w:r>
          <w:rPr>
            <w:color w:val="000000"/>
          </w:rPr>
          <w:t xml:space="preserve">++, </w:t>
        </w:r>
        <w:proofErr w:type="spellStart"/>
        <w:r>
          <w:rPr>
            <w:color w:val="000000"/>
          </w:rPr>
          <w:t>aNode</w:t>
        </w:r>
        <w:proofErr w:type="spellEnd"/>
        <w:r>
          <w:rPr>
            <w:color w:val="000000"/>
          </w:rPr>
          <w:t>=</w:t>
        </w:r>
        <w:proofErr w:type="spellStart"/>
        <w:r>
          <w:rPr>
            <w:color w:val="000000"/>
          </w:rPr>
          <w:t>aNode.next</w:t>
        </w:r>
        <w:proofErr w:type="spellEnd"/>
        <w:r>
          <w:rPr>
            <w:color w:val="000000"/>
          </w:rPr>
          <w:t>) {</w:t>
        </w:r>
      </w:ins>
    </w:p>
    <w:p w:rsidR="00F131F6" w:rsidRDefault="00F131F6" w:rsidP="00F131F6">
      <w:pPr>
        <w:pStyle w:val="HTMLPreformatted"/>
        <w:rPr>
          <w:ins w:id="169" w:author="Unknown"/>
          <w:color w:val="000000"/>
        </w:rPr>
      </w:pPr>
      <w:ins w:id="170" w:author="Unknown">
        <w:r>
          <w:rPr>
            <w:color w:val="000000"/>
          </w:rPr>
          <w:t xml:space="preserve">    if (</w:t>
        </w:r>
        <w:proofErr w:type="spellStart"/>
        <w:r>
          <w:rPr>
            <w:color w:val="000000"/>
          </w:rPr>
          <w:t>aNode.compareTo</w:t>
        </w:r>
        <w:proofErr w:type="spellEnd"/>
        <w:r>
          <w:rPr>
            <w:color w:val="000000"/>
          </w:rPr>
          <w:t>(</w:t>
        </w:r>
        <w:proofErr w:type="spellStart"/>
        <w:r>
          <w:rPr>
            <w:color w:val="000000"/>
          </w:rPr>
          <w:t>aNode.next</w:t>
        </w:r>
        <w:proofErr w:type="spellEnd"/>
        <w:r>
          <w:rPr>
            <w:color w:val="000000"/>
          </w:rPr>
          <w:t>) &gt; 0)</w:t>
        </w:r>
      </w:ins>
    </w:p>
    <w:p w:rsidR="00F131F6" w:rsidRDefault="00F131F6" w:rsidP="00F131F6">
      <w:pPr>
        <w:pStyle w:val="HTMLPreformatted"/>
        <w:rPr>
          <w:ins w:id="171" w:author="Unknown"/>
          <w:color w:val="000000"/>
        </w:rPr>
      </w:pPr>
      <w:ins w:id="172" w:author="Unknown">
        <w:r>
          <w:rPr>
            <w:color w:val="000000"/>
          </w:rPr>
          <w:t xml:space="preserve">      break;</w:t>
        </w:r>
      </w:ins>
    </w:p>
    <w:p w:rsidR="00F131F6" w:rsidRDefault="00F131F6" w:rsidP="00F131F6">
      <w:pPr>
        <w:pStyle w:val="HTMLPreformatted"/>
        <w:rPr>
          <w:ins w:id="173" w:author="Unknown"/>
          <w:color w:val="000000"/>
        </w:rPr>
      </w:pPr>
      <w:ins w:id="174" w:author="Unknown">
        <w:r>
          <w:rPr>
            <w:color w:val="000000"/>
          </w:rPr>
          <w:t xml:space="preserve">    if ((i&amp;1)==0) { //every other time through the loop</w:t>
        </w:r>
      </w:ins>
    </w:p>
    <w:p w:rsidR="00F131F6" w:rsidRDefault="00F131F6" w:rsidP="00F131F6">
      <w:pPr>
        <w:pStyle w:val="HTMLPreformatted"/>
        <w:rPr>
          <w:ins w:id="175" w:author="Unknown"/>
          <w:color w:val="000000"/>
        </w:rPr>
      </w:pPr>
      <w:ins w:id="176" w:author="Unknown">
        <w:r>
          <w:rPr>
            <w:color w:val="000000"/>
          </w:rPr>
          <w:t xml:space="preserve">      Pivot=</w:t>
        </w:r>
        <w:proofErr w:type="spellStart"/>
        <w:r>
          <w:rPr>
            <w:color w:val="000000"/>
          </w:rPr>
          <w:t>Pivot.next</w:t>
        </w:r>
        <w:proofErr w:type="spellEnd"/>
        <w:r>
          <w:rPr>
            <w:color w:val="000000"/>
          </w:rPr>
          <w:t>;</w:t>
        </w:r>
      </w:ins>
    </w:p>
    <w:p w:rsidR="00F131F6" w:rsidRDefault="00F131F6" w:rsidP="00F131F6">
      <w:pPr>
        <w:pStyle w:val="HTMLPreformatted"/>
        <w:rPr>
          <w:ins w:id="177" w:author="Unknown"/>
          <w:color w:val="000000"/>
        </w:rPr>
      </w:pPr>
      <w:ins w:id="178" w:author="Unknown">
        <w:r>
          <w:rPr>
            <w:color w:val="000000"/>
          </w:rPr>
          <w:t xml:space="preserve">      Num1++;</w:t>
        </w:r>
      </w:ins>
    </w:p>
    <w:p w:rsidR="00F131F6" w:rsidRDefault="00F131F6" w:rsidP="00F131F6">
      <w:pPr>
        <w:pStyle w:val="HTMLPreformatted"/>
        <w:rPr>
          <w:ins w:id="179" w:author="Unknown"/>
          <w:color w:val="000000"/>
        </w:rPr>
      </w:pPr>
      <w:ins w:id="180" w:author="Unknown">
        <w:r>
          <w:rPr>
            <w:color w:val="000000"/>
          </w:rPr>
          <w:t xml:space="preserve">      }</w:t>
        </w:r>
      </w:ins>
    </w:p>
    <w:p w:rsidR="00F131F6" w:rsidRDefault="00F131F6" w:rsidP="00F131F6">
      <w:pPr>
        <w:pStyle w:val="HTMLPreformatted"/>
        <w:rPr>
          <w:ins w:id="181" w:author="Unknown"/>
          <w:color w:val="000000"/>
        </w:rPr>
      </w:pPr>
      <w:ins w:id="182" w:author="Unknown">
        <w:r>
          <w:rPr>
            <w:color w:val="000000"/>
          </w:rPr>
          <w:t xml:space="preserve">    }</w:t>
        </w:r>
      </w:ins>
    </w:p>
    <w:p w:rsidR="00F131F6" w:rsidRDefault="00F131F6" w:rsidP="00F131F6">
      <w:pPr>
        <w:pStyle w:val="HTMLPreformatted"/>
        <w:rPr>
          <w:ins w:id="183" w:author="Unknown"/>
          <w:color w:val="000000"/>
        </w:rPr>
      </w:pPr>
      <w:ins w:id="184" w:author="Unknown">
        <w:r>
          <w:rPr>
            <w:color w:val="000000"/>
          </w:rPr>
          <w:t xml:space="preserve">  //Recognize </w:t>
        </w:r>
        <w:proofErr w:type="spellStart"/>
        <w:r>
          <w:rPr>
            <w:color w:val="000000"/>
          </w:rPr>
          <w:t>sortedness</w:t>
        </w:r>
        <w:proofErr w:type="spellEnd"/>
        <w:r>
          <w:rPr>
            <w:color w:val="000000"/>
          </w:rPr>
          <w:t xml:space="preserve"> in linear time</w:t>
        </w:r>
      </w:ins>
    </w:p>
    <w:p w:rsidR="00F131F6" w:rsidRDefault="00F131F6" w:rsidP="00F131F6">
      <w:pPr>
        <w:pStyle w:val="HTMLPreformatted"/>
        <w:rPr>
          <w:ins w:id="185" w:author="Unknown"/>
          <w:color w:val="000000"/>
        </w:rPr>
      </w:pPr>
      <w:ins w:id="186" w:author="Unknown">
        <w:r>
          <w:rPr>
            <w:color w:val="000000"/>
          </w:rPr>
          <w:t xml:space="preserve">  if (</w:t>
        </w:r>
        <w:proofErr w:type="spellStart"/>
        <w:r>
          <w:rPr>
            <w:color w:val="000000"/>
          </w:rPr>
          <w:t>i</w:t>
        </w:r>
        <w:proofErr w:type="spellEnd"/>
        <w:r>
          <w:rPr>
            <w:color w:val="000000"/>
          </w:rPr>
          <w:t xml:space="preserve"> == n) return first; //Pivot advanced through entire list and found it to be </w:t>
        </w:r>
        <w:proofErr w:type="spellStart"/>
        <w:r>
          <w:rPr>
            <w:color w:val="000000"/>
          </w:rPr>
          <w:t>aleady</w:t>
        </w:r>
        <w:proofErr w:type="spellEnd"/>
        <w:r>
          <w:rPr>
            <w:color w:val="000000"/>
          </w:rPr>
          <w:t xml:space="preserve"> sorted</w:t>
        </w:r>
      </w:ins>
    </w:p>
    <w:p w:rsidR="00F131F6" w:rsidRDefault="00F131F6" w:rsidP="00F131F6">
      <w:pPr>
        <w:pStyle w:val="HTMLPreformatted"/>
        <w:rPr>
          <w:ins w:id="187" w:author="Unknown"/>
          <w:color w:val="000000"/>
        </w:rPr>
      </w:pPr>
      <w:ins w:id="188" w:author="Unknown">
        <w:r>
          <w:rPr>
            <w:color w:val="000000"/>
          </w:rPr>
          <w:lastRenderedPageBreak/>
          <w:t xml:space="preserve">  // Partition list by unlinking nodes with values less </w:t>
        </w:r>
      </w:ins>
    </w:p>
    <w:p w:rsidR="00F131F6" w:rsidRDefault="00F131F6" w:rsidP="00F131F6">
      <w:pPr>
        <w:pStyle w:val="HTMLPreformatted"/>
        <w:rPr>
          <w:ins w:id="189" w:author="Unknown"/>
          <w:color w:val="000000"/>
        </w:rPr>
      </w:pPr>
      <w:ins w:id="190" w:author="Unknown">
        <w:r>
          <w:rPr>
            <w:color w:val="000000"/>
          </w:rPr>
          <w:t xml:space="preserve">  // than the pivot and pushing them onto front of list</w:t>
        </w:r>
      </w:ins>
    </w:p>
    <w:p w:rsidR="00F131F6" w:rsidRDefault="00F131F6" w:rsidP="00F131F6">
      <w:pPr>
        <w:pStyle w:val="HTMLPreformatted"/>
        <w:rPr>
          <w:ins w:id="191" w:author="Unknown"/>
          <w:color w:val="000000"/>
        </w:rPr>
      </w:pPr>
      <w:ins w:id="192" w:author="Unknown">
        <w:r>
          <w:rPr>
            <w:color w:val="000000"/>
          </w:rPr>
          <w:t xml:space="preserve">  for (</w:t>
        </w:r>
        <w:proofErr w:type="spellStart"/>
        <w:r>
          <w:rPr>
            <w:color w:val="000000"/>
          </w:rPr>
          <w:t>aNodePrev</w:t>
        </w:r>
        <w:proofErr w:type="spellEnd"/>
        <w:r>
          <w:rPr>
            <w:color w:val="000000"/>
          </w:rPr>
          <w:t xml:space="preserve"> = </w:t>
        </w:r>
        <w:proofErr w:type="spellStart"/>
        <w:r>
          <w:rPr>
            <w:color w:val="000000"/>
          </w:rPr>
          <w:t>aNode</w:t>
        </w:r>
        <w:proofErr w:type="spellEnd"/>
        <w:r>
          <w:rPr>
            <w:color w:val="000000"/>
          </w:rPr>
          <w:t xml:space="preserve">;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w:t>
        </w:r>
      </w:ins>
    </w:p>
    <w:p w:rsidR="00F131F6" w:rsidRDefault="00F131F6" w:rsidP="00F131F6">
      <w:pPr>
        <w:pStyle w:val="HTMLPreformatted"/>
        <w:rPr>
          <w:ins w:id="193" w:author="Unknown"/>
          <w:color w:val="000000"/>
        </w:rPr>
      </w:pPr>
      <w:ins w:id="194" w:author="Unknown">
        <w:r>
          <w:rPr>
            <w:color w:val="000000"/>
          </w:rPr>
          <w:t xml:space="preserve">    </w:t>
        </w:r>
        <w:proofErr w:type="spellStart"/>
        <w:r>
          <w:rPr>
            <w:color w:val="000000"/>
          </w:rPr>
          <w:t>aNodePrev.next</w:t>
        </w:r>
        <w:proofErr w:type="spellEnd"/>
        <w:r>
          <w:rPr>
            <w:color w:val="000000"/>
          </w:rPr>
          <w:t xml:space="preserve"> = </w:t>
        </w:r>
        <w:proofErr w:type="spellStart"/>
        <w:r>
          <w:rPr>
            <w:color w:val="000000"/>
          </w:rPr>
          <w:t>aNode.next</w:t>
        </w:r>
        <w:proofErr w:type="spellEnd"/>
        <w:r>
          <w:rPr>
            <w:color w:val="000000"/>
          </w:rPr>
          <w:t>;</w:t>
        </w:r>
      </w:ins>
    </w:p>
    <w:p w:rsidR="00F131F6" w:rsidRDefault="00F131F6" w:rsidP="00F131F6">
      <w:pPr>
        <w:pStyle w:val="HTMLPreformatted"/>
        <w:rPr>
          <w:ins w:id="195" w:author="Unknown"/>
          <w:color w:val="000000"/>
        </w:rPr>
      </w:pPr>
      <w:ins w:id="196" w:author="Unknown">
        <w:r>
          <w:rPr>
            <w:color w:val="000000"/>
          </w:rPr>
          <w:t xml:space="preserve">    if (</w:t>
        </w:r>
        <w:proofErr w:type="spellStart"/>
        <w:r>
          <w:rPr>
            <w:color w:val="000000"/>
          </w:rPr>
          <w:t>Pivot.compareTo</w:t>
        </w:r>
        <w:proofErr w:type="spellEnd"/>
        <w:r>
          <w:rPr>
            <w:color w:val="000000"/>
          </w:rPr>
          <w:t>(</w:t>
        </w:r>
        <w:proofErr w:type="spellStart"/>
        <w:r>
          <w:rPr>
            <w:color w:val="000000"/>
          </w:rPr>
          <w:t>aNode</w:t>
        </w:r>
        <w:proofErr w:type="spellEnd"/>
        <w:r>
          <w:rPr>
            <w:color w:val="000000"/>
          </w:rPr>
          <w:t>) &gt; 0) {</w:t>
        </w:r>
      </w:ins>
    </w:p>
    <w:p w:rsidR="00F131F6" w:rsidRDefault="00F131F6" w:rsidP="00F131F6">
      <w:pPr>
        <w:pStyle w:val="HTMLPreformatted"/>
        <w:rPr>
          <w:ins w:id="197" w:author="Unknown"/>
          <w:color w:val="000000"/>
        </w:rPr>
      </w:pPr>
      <w:ins w:id="198" w:author="Unknown">
        <w:r>
          <w:rPr>
            <w:color w:val="000000"/>
          </w:rPr>
          <w:t xml:space="preserve">      </w:t>
        </w:r>
        <w:proofErr w:type="spellStart"/>
        <w:r>
          <w:rPr>
            <w:color w:val="000000"/>
          </w:rPr>
          <w:t>aNode.next</w:t>
        </w:r>
        <w:proofErr w:type="spellEnd"/>
        <w:r>
          <w:rPr>
            <w:color w:val="000000"/>
          </w:rPr>
          <w:t xml:space="preserve"> = first;</w:t>
        </w:r>
      </w:ins>
    </w:p>
    <w:p w:rsidR="00F131F6" w:rsidRDefault="00F131F6" w:rsidP="00F131F6">
      <w:pPr>
        <w:pStyle w:val="HTMLPreformatted"/>
        <w:rPr>
          <w:ins w:id="199" w:author="Unknown"/>
          <w:color w:val="000000"/>
        </w:rPr>
      </w:pPr>
      <w:ins w:id="200" w:author="Unknown">
        <w:r>
          <w:rPr>
            <w:color w:val="000000"/>
          </w:rPr>
          <w:t xml:space="preserve">      first = </w:t>
        </w:r>
        <w:proofErr w:type="spellStart"/>
        <w:r>
          <w:rPr>
            <w:color w:val="000000"/>
          </w:rPr>
          <w:t>aNode</w:t>
        </w:r>
        <w:proofErr w:type="spellEnd"/>
        <w:r>
          <w:rPr>
            <w:color w:val="000000"/>
          </w:rPr>
          <w:t>;</w:t>
        </w:r>
      </w:ins>
    </w:p>
    <w:p w:rsidR="00F131F6" w:rsidRDefault="00F131F6" w:rsidP="00F131F6">
      <w:pPr>
        <w:pStyle w:val="HTMLPreformatted"/>
        <w:rPr>
          <w:ins w:id="201" w:author="Unknown"/>
          <w:color w:val="000000"/>
        </w:rPr>
      </w:pPr>
      <w:ins w:id="202" w:author="Unknown">
        <w:r>
          <w:rPr>
            <w:color w:val="000000"/>
          </w:rPr>
          <w:t xml:space="preserve">      Num1++;</w:t>
        </w:r>
      </w:ins>
    </w:p>
    <w:p w:rsidR="00F131F6" w:rsidRDefault="00F131F6" w:rsidP="00F131F6">
      <w:pPr>
        <w:pStyle w:val="HTMLPreformatted"/>
        <w:rPr>
          <w:ins w:id="203" w:author="Unknown"/>
          <w:color w:val="000000"/>
        </w:rPr>
      </w:pPr>
      <w:ins w:id="204" w:author="Unknown">
        <w:r>
          <w:rPr>
            <w:color w:val="000000"/>
          </w:rPr>
          <w:t xml:space="preserve">      }</w:t>
        </w:r>
      </w:ins>
    </w:p>
    <w:p w:rsidR="00F131F6" w:rsidRDefault="00F131F6" w:rsidP="00F131F6">
      <w:pPr>
        <w:pStyle w:val="HTMLPreformatted"/>
        <w:rPr>
          <w:ins w:id="205" w:author="Unknown"/>
          <w:color w:val="000000"/>
        </w:rPr>
      </w:pPr>
      <w:ins w:id="206" w:author="Unknown">
        <w:r>
          <w:rPr>
            <w:color w:val="000000"/>
          </w:rPr>
          <w:t xml:space="preserve">    else </w:t>
        </w:r>
        <w:proofErr w:type="spellStart"/>
        <w:r>
          <w:rPr>
            <w:color w:val="000000"/>
          </w:rPr>
          <w:t>aNodePrev</w:t>
        </w:r>
        <w:proofErr w:type="spellEnd"/>
        <w:r>
          <w:rPr>
            <w:color w:val="000000"/>
          </w:rPr>
          <w:t xml:space="preserve"> = </w:t>
        </w:r>
        <w:proofErr w:type="spellStart"/>
        <w:r>
          <w:rPr>
            <w:color w:val="000000"/>
          </w:rPr>
          <w:t>aNode</w:t>
        </w:r>
        <w:proofErr w:type="spellEnd"/>
        <w:r>
          <w:rPr>
            <w:color w:val="000000"/>
          </w:rPr>
          <w:t>;</w:t>
        </w:r>
      </w:ins>
    </w:p>
    <w:p w:rsidR="00F131F6" w:rsidRDefault="00F131F6" w:rsidP="00F131F6">
      <w:pPr>
        <w:pStyle w:val="HTMLPreformatted"/>
        <w:rPr>
          <w:ins w:id="207" w:author="Unknown"/>
          <w:color w:val="000000"/>
        </w:rPr>
      </w:pPr>
      <w:ins w:id="208" w:author="Unknown">
        <w:r>
          <w:rPr>
            <w:color w:val="000000"/>
          </w:rPr>
          <w:t xml:space="preserve">    }</w:t>
        </w:r>
      </w:ins>
    </w:p>
    <w:p w:rsidR="00F131F6" w:rsidRDefault="00F131F6" w:rsidP="00F131F6">
      <w:pPr>
        <w:pStyle w:val="HTMLPreformatted"/>
        <w:rPr>
          <w:ins w:id="209" w:author="Unknown"/>
          <w:color w:val="000000"/>
        </w:rPr>
      </w:pPr>
      <w:ins w:id="210" w:author="Unknown">
        <w:r>
          <w:rPr>
            <w:color w:val="000000"/>
          </w:rPr>
          <w:t xml:space="preserve">  if (before!=null) </w:t>
        </w:r>
        <w:proofErr w:type="spellStart"/>
        <w:r>
          <w:rPr>
            <w:color w:val="000000"/>
          </w:rPr>
          <w:t>before.next</w:t>
        </w:r>
        <w:proofErr w:type="spellEnd"/>
        <w:r>
          <w:rPr>
            <w:color w:val="000000"/>
          </w:rPr>
          <w:t xml:space="preserve"> = first;</w:t>
        </w:r>
      </w:ins>
    </w:p>
    <w:p w:rsidR="00F131F6" w:rsidRDefault="00F131F6" w:rsidP="00F131F6">
      <w:pPr>
        <w:pStyle w:val="HTMLPreformatted"/>
        <w:rPr>
          <w:ins w:id="211" w:author="Unknown"/>
          <w:color w:val="000000"/>
        </w:rPr>
      </w:pPr>
      <w:ins w:id="212" w:author="Unknown">
        <w:r>
          <w:rPr>
            <w:color w:val="000000"/>
          </w:rPr>
          <w:t xml:space="preserve">  Num2 = n - Num1 - 1;</w:t>
        </w:r>
      </w:ins>
    </w:p>
    <w:p w:rsidR="00F131F6" w:rsidRDefault="00F131F6" w:rsidP="00F131F6">
      <w:pPr>
        <w:pStyle w:val="HTMLPreformatted"/>
        <w:rPr>
          <w:ins w:id="213" w:author="Unknown"/>
          <w:color w:val="000000"/>
        </w:rPr>
      </w:pPr>
      <w:ins w:id="214" w:author="Unknown">
        <w:r>
          <w:rPr>
            <w:color w:val="000000"/>
          </w:rPr>
          <w:t xml:space="preserve">  // </w:t>
        </w:r>
        <w:proofErr w:type="spellStart"/>
        <w:r>
          <w:rPr>
            <w:color w:val="000000"/>
          </w:rPr>
          <w:t>Recurse</w:t>
        </w:r>
        <w:proofErr w:type="spellEnd"/>
        <w:r>
          <w:rPr>
            <w:color w:val="000000"/>
          </w:rPr>
          <w:t xml:space="preserve"> to sort </w:t>
        </w:r>
        <w:proofErr w:type="spellStart"/>
        <w:r>
          <w:rPr>
            <w:color w:val="000000"/>
          </w:rPr>
          <w:t>sublists</w:t>
        </w:r>
        <w:proofErr w:type="spellEnd"/>
      </w:ins>
    </w:p>
    <w:p w:rsidR="00F131F6" w:rsidRDefault="00F131F6" w:rsidP="00F131F6">
      <w:pPr>
        <w:pStyle w:val="HTMLPreformatted"/>
        <w:rPr>
          <w:ins w:id="215" w:author="Unknown"/>
          <w:color w:val="000000"/>
        </w:rPr>
      </w:pPr>
      <w:ins w:id="216" w:author="Unknown">
        <w:r>
          <w:rPr>
            <w:color w:val="000000"/>
          </w:rPr>
          <w:t xml:space="preserve">  if (Num1 &gt; 1) first = </w:t>
        </w:r>
        <w:proofErr w:type="spellStart"/>
        <w:r>
          <w:rPr>
            <w:color w:val="000000"/>
          </w:rPr>
          <w:t>QuickSort</w:t>
        </w:r>
        <w:proofErr w:type="spellEnd"/>
        <w:r>
          <w:rPr>
            <w:color w:val="000000"/>
          </w:rPr>
          <w:t>(before, first, Num1);</w:t>
        </w:r>
      </w:ins>
    </w:p>
    <w:p w:rsidR="00F131F6" w:rsidRDefault="00F131F6" w:rsidP="00F131F6">
      <w:pPr>
        <w:pStyle w:val="HTMLPreformatted"/>
        <w:rPr>
          <w:ins w:id="217" w:author="Unknown"/>
          <w:color w:val="000000"/>
        </w:rPr>
      </w:pPr>
      <w:ins w:id="218" w:author="Unknown">
        <w:r>
          <w:rPr>
            <w:color w:val="000000"/>
          </w:rPr>
          <w:t xml:space="preserve">  if (Num2 &gt; 1) </w:t>
        </w:r>
        <w:proofErr w:type="spellStart"/>
        <w:r>
          <w:rPr>
            <w:color w:val="000000"/>
          </w:rPr>
          <w:t>QuickSort</w:t>
        </w:r>
        <w:proofErr w:type="spellEnd"/>
        <w:r>
          <w:rPr>
            <w:color w:val="000000"/>
          </w:rPr>
          <w:t xml:space="preserve">(Pivot, </w:t>
        </w:r>
        <w:proofErr w:type="spellStart"/>
        <w:r>
          <w:rPr>
            <w:color w:val="000000"/>
          </w:rPr>
          <w:t>Pivot.next</w:t>
        </w:r>
        <w:proofErr w:type="spellEnd"/>
        <w:r>
          <w:rPr>
            <w:color w:val="000000"/>
          </w:rPr>
          <w:t>, Num2);</w:t>
        </w:r>
      </w:ins>
    </w:p>
    <w:p w:rsidR="00F131F6" w:rsidRDefault="00F131F6" w:rsidP="00F131F6">
      <w:pPr>
        <w:pStyle w:val="HTMLPreformatted"/>
        <w:rPr>
          <w:ins w:id="219" w:author="Unknown"/>
          <w:color w:val="000000"/>
        </w:rPr>
      </w:pPr>
      <w:ins w:id="220" w:author="Unknown">
        <w:r>
          <w:rPr>
            <w:color w:val="000000"/>
          </w:rPr>
          <w:t xml:space="preserve">  return first;</w:t>
        </w:r>
      </w:ins>
    </w:p>
    <w:p w:rsidR="00F131F6" w:rsidRDefault="00F131F6" w:rsidP="00F131F6">
      <w:pPr>
        <w:pStyle w:val="HTMLPreformatted"/>
        <w:rPr>
          <w:ins w:id="221" w:author="Unknown"/>
          <w:color w:val="000000"/>
        </w:rPr>
      </w:pPr>
      <w:ins w:id="222" w:author="Unknown">
        <w:r>
          <w:rPr>
            <w:color w:val="000000"/>
          </w:rPr>
          <w:t xml:space="preserve">  )</w:t>
        </w:r>
      </w:ins>
    </w:p>
    <w:p w:rsidR="00F131F6" w:rsidRDefault="00F131F6" w:rsidP="001915E5"/>
    <w:p w:rsidR="00764EBD" w:rsidRDefault="00764EBD" w:rsidP="001915E5"/>
    <w:p w:rsidR="00764EBD" w:rsidRDefault="00764EBD" w:rsidP="001915E5"/>
    <w:p w:rsidR="00764EBD" w:rsidRDefault="00764EBD" w:rsidP="00764EBD">
      <w:r>
        <w:t xml:space="preserve">======================================================================== public static Node </w:t>
      </w:r>
      <w:proofErr w:type="spellStart"/>
      <w:r>
        <w:t>partition_list</w:t>
      </w:r>
      <w:proofErr w:type="spellEnd"/>
      <w:r>
        <w:t>(</w:t>
      </w:r>
      <w:proofErr w:type="spellStart"/>
      <w:r>
        <w:t>MyLinkedList</w:t>
      </w:r>
      <w:proofErr w:type="spellEnd"/>
      <w:r>
        <w:t xml:space="preserve"> list) {</w:t>
      </w:r>
    </w:p>
    <w:p w:rsidR="00764EBD" w:rsidRDefault="00764EBD" w:rsidP="00764EBD">
      <w:r>
        <w:t xml:space="preserve">        Node </w:t>
      </w:r>
      <w:proofErr w:type="spellStart"/>
      <w:r>
        <w:t>node</w:t>
      </w:r>
      <w:proofErr w:type="spellEnd"/>
      <w:r>
        <w:t xml:space="preserve"> = </w:t>
      </w:r>
      <w:proofErr w:type="spellStart"/>
      <w:r>
        <w:t>list.head</w:t>
      </w:r>
      <w:proofErr w:type="spellEnd"/>
      <w:r>
        <w:t>;</w:t>
      </w:r>
    </w:p>
    <w:p w:rsidR="00764EBD" w:rsidRDefault="00764EBD" w:rsidP="00764EBD">
      <w:r>
        <w:t xml:space="preserve">        if (node == null || </w:t>
      </w:r>
      <w:proofErr w:type="spellStart"/>
      <w:r>
        <w:t>node.next</w:t>
      </w:r>
      <w:proofErr w:type="spellEnd"/>
      <w:r>
        <w:t xml:space="preserve"> == null) {</w:t>
      </w:r>
    </w:p>
    <w:p w:rsidR="00764EBD" w:rsidRDefault="00764EBD" w:rsidP="00764EBD">
      <w:r>
        <w:t xml:space="preserve">            return node;</w:t>
      </w:r>
    </w:p>
    <w:p w:rsidR="00764EBD" w:rsidRDefault="00764EBD" w:rsidP="00764EBD">
      <w:r>
        <w:t xml:space="preserve">        }</w:t>
      </w:r>
    </w:p>
    <w:p w:rsidR="00764EBD" w:rsidRDefault="00764EBD" w:rsidP="00764EBD">
      <w:r>
        <w:t xml:space="preserve">        Node mark = node, </w:t>
      </w:r>
      <w:proofErr w:type="spellStart"/>
      <w:r>
        <w:t>iter</w:t>
      </w:r>
      <w:proofErr w:type="spellEnd"/>
      <w:r>
        <w:t xml:space="preserve"> = node, pivot = node;</w:t>
      </w:r>
    </w:p>
    <w:p w:rsidR="00764EBD" w:rsidRDefault="00764EBD" w:rsidP="00764EBD">
      <w:r>
        <w:t xml:space="preserve">        Node temp, temp1;</w:t>
      </w:r>
    </w:p>
    <w:p w:rsidR="00764EBD" w:rsidRDefault="00764EBD" w:rsidP="00764EBD">
      <w:r>
        <w:t xml:space="preserve">        while (</w:t>
      </w:r>
      <w:proofErr w:type="spellStart"/>
      <w:r>
        <w:t>iter.next</w:t>
      </w:r>
      <w:proofErr w:type="spellEnd"/>
      <w:r>
        <w:t xml:space="preserve"> != null) {</w:t>
      </w:r>
    </w:p>
    <w:p w:rsidR="00764EBD" w:rsidRDefault="00764EBD" w:rsidP="00764EBD">
      <w:r>
        <w:t xml:space="preserve">            if (</w:t>
      </w:r>
      <w:proofErr w:type="spellStart"/>
      <w:r>
        <w:t>iter.next.data</w:t>
      </w:r>
      <w:proofErr w:type="spellEnd"/>
      <w:r>
        <w:t xml:space="preserve"> &lt;= </w:t>
      </w:r>
      <w:proofErr w:type="spellStart"/>
      <w:r>
        <w:t>pivot.data</w:t>
      </w:r>
      <w:proofErr w:type="spellEnd"/>
      <w:r>
        <w:t>) {</w:t>
      </w:r>
    </w:p>
    <w:p w:rsidR="00764EBD" w:rsidRDefault="00764EBD" w:rsidP="00764EBD">
      <w:r>
        <w:t xml:space="preserve">               </w:t>
      </w:r>
      <w:proofErr w:type="spellStart"/>
      <w:r>
        <w:t>int</w:t>
      </w:r>
      <w:proofErr w:type="spellEnd"/>
      <w:r>
        <w:t xml:space="preserve"> </w:t>
      </w:r>
      <w:proofErr w:type="spellStart"/>
      <w:r>
        <w:t>lt</w:t>
      </w:r>
      <w:proofErr w:type="spellEnd"/>
      <w:r>
        <w:t xml:space="preserve"> =  </w:t>
      </w:r>
      <w:proofErr w:type="spellStart"/>
      <w:r>
        <w:t>pivot.data</w:t>
      </w:r>
      <w:proofErr w:type="spellEnd"/>
      <w:r>
        <w:t xml:space="preserve"> - </w:t>
      </w:r>
      <w:proofErr w:type="spellStart"/>
      <w:r>
        <w:t>iter.next.data</w:t>
      </w:r>
      <w:proofErr w:type="spellEnd"/>
      <w:r>
        <w:t>;</w:t>
      </w:r>
    </w:p>
    <w:p w:rsidR="00764EBD" w:rsidRDefault="00764EBD" w:rsidP="00764EBD">
      <w:r>
        <w:t xml:space="preserve">              //  </w:t>
      </w:r>
      <w:proofErr w:type="spellStart"/>
      <w:r>
        <w:t>System.out.println</w:t>
      </w:r>
      <w:proofErr w:type="spellEnd"/>
      <w:r>
        <w:t xml:space="preserve">("mark " + </w:t>
      </w:r>
      <w:proofErr w:type="spellStart"/>
      <w:r>
        <w:t>mark.data</w:t>
      </w:r>
      <w:proofErr w:type="spellEnd"/>
      <w:r>
        <w:t>);</w:t>
      </w:r>
    </w:p>
    <w:p w:rsidR="00764EBD" w:rsidRDefault="00764EBD" w:rsidP="00764EBD">
      <w:r>
        <w:t xml:space="preserve">                if (</w:t>
      </w:r>
      <w:proofErr w:type="spellStart"/>
      <w:r>
        <w:t>iter</w:t>
      </w:r>
      <w:proofErr w:type="spellEnd"/>
      <w:r>
        <w:t xml:space="preserve"> != mark) {</w:t>
      </w:r>
    </w:p>
    <w:p w:rsidR="00764EBD" w:rsidRDefault="00764EBD" w:rsidP="00764EBD">
      <w:r>
        <w:t xml:space="preserve">                    temp1 = </w:t>
      </w:r>
      <w:proofErr w:type="spellStart"/>
      <w:r>
        <w:t>iter.next.next</w:t>
      </w:r>
      <w:proofErr w:type="spellEnd"/>
      <w:r>
        <w:t>;</w:t>
      </w:r>
    </w:p>
    <w:p w:rsidR="00764EBD" w:rsidRDefault="00764EBD" w:rsidP="00764EBD">
      <w:r>
        <w:t xml:space="preserve">                    temp = </w:t>
      </w:r>
      <w:proofErr w:type="spellStart"/>
      <w:r>
        <w:t>mark.next</w:t>
      </w:r>
      <w:proofErr w:type="spellEnd"/>
      <w:r>
        <w:t>;</w:t>
      </w:r>
    </w:p>
    <w:p w:rsidR="00764EBD" w:rsidRDefault="00764EBD" w:rsidP="00764EBD">
      <w:r>
        <w:t xml:space="preserve">                    </w:t>
      </w:r>
      <w:proofErr w:type="spellStart"/>
      <w:r>
        <w:t>mark.next</w:t>
      </w:r>
      <w:proofErr w:type="spellEnd"/>
      <w:r>
        <w:t xml:space="preserve"> = </w:t>
      </w:r>
      <w:proofErr w:type="spellStart"/>
      <w:r>
        <w:t>iter.next</w:t>
      </w:r>
      <w:proofErr w:type="spellEnd"/>
      <w:r>
        <w:t>;</w:t>
      </w:r>
    </w:p>
    <w:p w:rsidR="00764EBD" w:rsidRDefault="00764EBD" w:rsidP="00764EBD">
      <w:r>
        <w:t xml:space="preserve">                    </w:t>
      </w:r>
      <w:proofErr w:type="spellStart"/>
      <w:r>
        <w:t>mark.next.next</w:t>
      </w:r>
      <w:proofErr w:type="spellEnd"/>
      <w:r>
        <w:t xml:space="preserve"> = temp;</w:t>
      </w:r>
    </w:p>
    <w:p w:rsidR="00764EBD" w:rsidRDefault="00764EBD" w:rsidP="00764EBD">
      <w:r>
        <w:lastRenderedPageBreak/>
        <w:t xml:space="preserve">                    </w:t>
      </w:r>
      <w:proofErr w:type="spellStart"/>
      <w:r>
        <w:t>iter.next</w:t>
      </w:r>
      <w:proofErr w:type="spellEnd"/>
      <w:r>
        <w:t xml:space="preserve"> = temp1;</w:t>
      </w:r>
    </w:p>
    <w:p w:rsidR="00764EBD" w:rsidRDefault="00764EBD" w:rsidP="00764EBD">
      <w:r>
        <w:t xml:space="preserve">                } else {</w:t>
      </w:r>
    </w:p>
    <w:p w:rsidR="00764EBD" w:rsidRDefault="00764EBD" w:rsidP="00764EBD">
      <w:r>
        <w:t xml:space="preserve">                    </w:t>
      </w:r>
      <w:proofErr w:type="spellStart"/>
      <w:r>
        <w:t>iter</w:t>
      </w:r>
      <w:proofErr w:type="spellEnd"/>
      <w:r>
        <w:t xml:space="preserve"> = </w:t>
      </w:r>
      <w:proofErr w:type="spellStart"/>
      <w:r>
        <w:t>iter.next</w:t>
      </w:r>
      <w:proofErr w:type="spellEnd"/>
      <w:r>
        <w:t>;</w:t>
      </w:r>
    </w:p>
    <w:p w:rsidR="00764EBD" w:rsidRDefault="00764EBD" w:rsidP="00764EBD">
      <w:r>
        <w:t xml:space="preserve">                }</w:t>
      </w:r>
    </w:p>
    <w:p w:rsidR="00764EBD" w:rsidRDefault="00764EBD" w:rsidP="00764EBD">
      <w:r>
        <w:t xml:space="preserve">                if(</w:t>
      </w:r>
      <w:proofErr w:type="spellStart"/>
      <w:r>
        <w:t>lt</w:t>
      </w:r>
      <w:proofErr w:type="spellEnd"/>
      <w:r>
        <w:t xml:space="preserve"> &gt; 0)</w:t>
      </w:r>
    </w:p>
    <w:p w:rsidR="00764EBD" w:rsidRDefault="00764EBD" w:rsidP="00764EBD">
      <w:r>
        <w:t xml:space="preserve">                mark = </w:t>
      </w:r>
      <w:proofErr w:type="spellStart"/>
      <w:r>
        <w:t>mark.next</w:t>
      </w:r>
      <w:proofErr w:type="spellEnd"/>
      <w:r>
        <w:t>;</w:t>
      </w:r>
    </w:p>
    <w:p w:rsidR="00764EBD" w:rsidRDefault="00764EBD" w:rsidP="00764EBD">
      <w:r>
        <w:t xml:space="preserve">            } else {</w:t>
      </w:r>
    </w:p>
    <w:p w:rsidR="00764EBD" w:rsidRDefault="00764EBD" w:rsidP="00764EBD">
      <w:r>
        <w:t xml:space="preserve">                </w:t>
      </w:r>
      <w:proofErr w:type="spellStart"/>
      <w:r>
        <w:t>iter</w:t>
      </w:r>
      <w:proofErr w:type="spellEnd"/>
      <w:r>
        <w:t xml:space="preserve"> = </w:t>
      </w:r>
      <w:proofErr w:type="spellStart"/>
      <w:r>
        <w:t>iter.next</w:t>
      </w:r>
      <w:proofErr w:type="spellEnd"/>
      <w:r>
        <w:t>;</w:t>
      </w:r>
    </w:p>
    <w:p w:rsidR="00764EBD" w:rsidRDefault="00764EBD" w:rsidP="00764EBD">
      <w:r>
        <w:t xml:space="preserve">            }</w:t>
      </w:r>
    </w:p>
    <w:p w:rsidR="00764EBD" w:rsidRDefault="00764EBD" w:rsidP="00764EBD">
      <w:r>
        <w:t xml:space="preserve">        }</w:t>
      </w:r>
    </w:p>
    <w:p w:rsidR="00764EBD" w:rsidRDefault="00764EBD" w:rsidP="00764EBD">
      <w:r>
        <w:t xml:space="preserve">            if(mark != pivot){ </w:t>
      </w:r>
    </w:p>
    <w:p w:rsidR="00764EBD" w:rsidRDefault="00764EBD" w:rsidP="00764EBD">
      <w:r>
        <w:t xml:space="preserve">            temp = </w:t>
      </w:r>
      <w:proofErr w:type="spellStart"/>
      <w:r>
        <w:t>mark.next</w:t>
      </w:r>
      <w:proofErr w:type="spellEnd"/>
      <w:r>
        <w:t>;</w:t>
      </w:r>
    </w:p>
    <w:p w:rsidR="00764EBD" w:rsidRDefault="00764EBD" w:rsidP="00764EBD">
      <w:r>
        <w:t xml:space="preserve">            </w:t>
      </w:r>
      <w:proofErr w:type="spellStart"/>
      <w:r>
        <w:t>list.head</w:t>
      </w:r>
      <w:proofErr w:type="spellEnd"/>
      <w:r>
        <w:t xml:space="preserve"> = </w:t>
      </w:r>
      <w:proofErr w:type="spellStart"/>
      <w:r>
        <w:t>pivot.next</w:t>
      </w:r>
      <w:proofErr w:type="spellEnd"/>
      <w:r>
        <w:t>;</w:t>
      </w:r>
    </w:p>
    <w:p w:rsidR="00764EBD" w:rsidRDefault="00764EBD" w:rsidP="00764EBD">
      <w:r>
        <w:t xml:space="preserve">            </w:t>
      </w:r>
      <w:proofErr w:type="spellStart"/>
      <w:r>
        <w:t>mark.next</w:t>
      </w:r>
      <w:proofErr w:type="spellEnd"/>
      <w:r>
        <w:t xml:space="preserve"> = pivot;</w:t>
      </w:r>
    </w:p>
    <w:p w:rsidR="00764EBD" w:rsidRDefault="00764EBD" w:rsidP="00764EBD">
      <w:r>
        <w:t xml:space="preserve">            </w:t>
      </w:r>
      <w:proofErr w:type="spellStart"/>
      <w:r>
        <w:t>pivot.next</w:t>
      </w:r>
      <w:proofErr w:type="spellEnd"/>
      <w:r>
        <w:t xml:space="preserve"> = temp;</w:t>
      </w:r>
    </w:p>
    <w:p w:rsidR="00764EBD" w:rsidRDefault="00764EBD" w:rsidP="00764EBD">
      <w:r>
        <w:t xml:space="preserve">            }</w:t>
      </w:r>
    </w:p>
    <w:p w:rsidR="00764EBD" w:rsidRDefault="00B36BD3" w:rsidP="00764EBD">
      <w:r>
        <w:t xml:space="preserve">   </w:t>
      </w:r>
      <w:r w:rsidR="00764EBD">
        <w:t xml:space="preserve">    return mark;</w:t>
      </w:r>
    </w:p>
    <w:p w:rsidR="00B36BD3" w:rsidRDefault="00764EBD" w:rsidP="00764EBD">
      <w:r>
        <w:t xml:space="preserve">    }</w:t>
      </w:r>
    </w:p>
    <w:p w:rsidR="00B36BD3" w:rsidRDefault="00B36BD3" w:rsidP="00764EBD">
      <w:r>
        <w:t>=======================================================================</w:t>
      </w:r>
    </w:p>
    <w:p w:rsidR="00B36BD3" w:rsidRDefault="00B36BD3" w:rsidP="00B36BD3">
      <w:r>
        <w:t xml:space="preserve">public static Node </w:t>
      </w:r>
      <w:proofErr w:type="spellStart"/>
      <w:r>
        <w:t>reverseList_recursive</w:t>
      </w:r>
      <w:proofErr w:type="spellEnd"/>
      <w:r>
        <w:t>(Node node){</w:t>
      </w:r>
    </w:p>
    <w:p w:rsidR="00B36BD3" w:rsidRDefault="00B36BD3" w:rsidP="00B36BD3">
      <w:r>
        <w:t xml:space="preserve">        Node head =null;</w:t>
      </w:r>
    </w:p>
    <w:p w:rsidR="00B36BD3" w:rsidRDefault="00B36BD3" w:rsidP="00B36BD3">
      <w:r>
        <w:t xml:space="preserve">        if(node == null || </w:t>
      </w:r>
      <w:proofErr w:type="spellStart"/>
      <w:r>
        <w:t>node.next</w:t>
      </w:r>
      <w:proofErr w:type="spellEnd"/>
      <w:r>
        <w:t xml:space="preserve"> == null) return node;</w:t>
      </w:r>
    </w:p>
    <w:p w:rsidR="00B36BD3" w:rsidRDefault="00B36BD3" w:rsidP="00B36BD3">
      <w:r>
        <w:t xml:space="preserve">        Node previous=node, current = </w:t>
      </w:r>
      <w:proofErr w:type="spellStart"/>
      <w:r>
        <w:t>node.next</w:t>
      </w:r>
      <w:proofErr w:type="spellEnd"/>
      <w:r>
        <w:t>;</w:t>
      </w:r>
    </w:p>
    <w:p w:rsidR="00B36BD3" w:rsidRDefault="00B36BD3" w:rsidP="00B36BD3">
      <w:r>
        <w:t xml:space="preserve">        head = recurse2(</w:t>
      </w:r>
      <w:proofErr w:type="spellStart"/>
      <w:r>
        <w:t>node.next</w:t>
      </w:r>
      <w:proofErr w:type="spellEnd"/>
      <w:r>
        <w:t>);</w:t>
      </w:r>
    </w:p>
    <w:p w:rsidR="00B36BD3" w:rsidRDefault="00B36BD3" w:rsidP="00B36BD3">
      <w:r>
        <w:t xml:space="preserve">        </w:t>
      </w:r>
      <w:proofErr w:type="spellStart"/>
      <w:r>
        <w:t>current.next</w:t>
      </w:r>
      <w:proofErr w:type="spellEnd"/>
      <w:r>
        <w:t xml:space="preserve"> = previous;</w:t>
      </w:r>
    </w:p>
    <w:p w:rsidR="00B36BD3" w:rsidRDefault="00B36BD3" w:rsidP="00B36BD3">
      <w:r>
        <w:t xml:space="preserve">        </w:t>
      </w:r>
      <w:proofErr w:type="spellStart"/>
      <w:r>
        <w:t>previous.next</w:t>
      </w:r>
      <w:proofErr w:type="spellEnd"/>
      <w:r>
        <w:t xml:space="preserve"> = null;</w:t>
      </w:r>
    </w:p>
    <w:p w:rsidR="00B36BD3" w:rsidRDefault="00B36BD3" w:rsidP="00B36BD3">
      <w:r>
        <w:t xml:space="preserve">        return head;    }</w:t>
      </w:r>
    </w:p>
    <w:sectPr w:rsidR="00B36B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915E5"/>
    <w:rsid w:val="001915E5"/>
    <w:rsid w:val="0047452E"/>
    <w:rsid w:val="00764EBD"/>
    <w:rsid w:val="00B36BD3"/>
    <w:rsid w:val="00F131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15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5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15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15E5"/>
  </w:style>
  <w:style w:type="character" w:styleId="Hyperlink">
    <w:name w:val="Hyperlink"/>
    <w:basedOn w:val="DefaultParagraphFont"/>
    <w:uiPriority w:val="99"/>
    <w:semiHidden/>
    <w:unhideWhenUsed/>
    <w:rsid w:val="001915E5"/>
    <w:rPr>
      <w:color w:val="0000FF"/>
      <w:u w:val="single"/>
    </w:rPr>
  </w:style>
  <w:style w:type="character" w:styleId="Emphasis">
    <w:name w:val="Emphasis"/>
    <w:basedOn w:val="DefaultParagraphFont"/>
    <w:uiPriority w:val="20"/>
    <w:qFormat/>
    <w:rsid w:val="001915E5"/>
    <w:rPr>
      <w:i/>
      <w:iCs/>
    </w:rPr>
  </w:style>
  <w:style w:type="character" w:styleId="Strong">
    <w:name w:val="Strong"/>
    <w:basedOn w:val="DefaultParagraphFont"/>
    <w:uiPriority w:val="22"/>
    <w:qFormat/>
    <w:rsid w:val="001915E5"/>
    <w:rPr>
      <w:b/>
      <w:bCs/>
    </w:rPr>
  </w:style>
  <w:style w:type="character" w:customStyle="1" w:styleId="Heading1Char">
    <w:name w:val="Heading 1 Char"/>
    <w:basedOn w:val="DefaultParagraphFont"/>
    <w:link w:val="Heading1"/>
    <w:uiPriority w:val="9"/>
    <w:rsid w:val="00F131F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1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1F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2813994">
      <w:bodyDiv w:val="1"/>
      <w:marLeft w:val="0"/>
      <w:marRight w:val="0"/>
      <w:marTop w:val="0"/>
      <w:marBottom w:val="0"/>
      <w:divBdr>
        <w:top w:val="none" w:sz="0" w:space="0" w:color="auto"/>
        <w:left w:val="none" w:sz="0" w:space="0" w:color="auto"/>
        <w:bottom w:val="none" w:sz="0" w:space="0" w:color="auto"/>
        <w:right w:val="none" w:sz="0" w:space="0" w:color="auto"/>
      </w:divBdr>
      <w:divsChild>
        <w:div w:id="2100326288">
          <w:marLeft w:val="0"/>
          <w:marRight w:val="0"/>
          <w:marTop w:val="0"/>
          <w:marBottom w:val="0"/>
          <w:divBdr>
            <w:top w:val="none" w:sz="0" w:space="0" w:color="auto"/>
            <w:left w:val="none" w:sz="0" w:space="0" w:color="auto"/>
            <w:bottom w:val="none" w:sz="0" w:space="0" w:color="auto"/>
            <w:right w:val="none" w:sz="0" w:space="0" w:color="auto"/>
          </w:divBdr>
        </w:div>
      </w:divsChild>
    </w:div>
    <w:div w:id="725370981">
      <w:bodyDiv w:val="1"/>
      <w:marLeft w:val="0"/>
      <w:marRight w:val="0"/>
      <w:marTop w:val="0"/>
      <w:marBottom w:val="0"/>
      <w:divBdr>
        <w:top w:val="none" w:sz="0" w:space="0" w:color="auto"/>
        <w:left w:val="none" w:sz="0" w:space="0" w:color="auto"/>
        <w:bottom w:val="none" w:sz="0" w:space="0" w:color="auto"/>
        <w:right w:val="none" w:sz="0" w:space="0" w:color="auto"/>
      </w:divBdr>
      <w:divsChild>
        <w:div w:id="836458156">
          <w:marLeft w:val="0"/>
          <w:marRight w:val="0"/>
          <w:marTop w:val="0"/>
          <w:marBottom w:val="0"/>
          <w:divBdr>
            <w:top w:val="none" w:sz="0" w:space="0" w:color="auto"/>
            <w:left w:val="none" w:sz="0" w:space="0" w:color="auto"/>
            <w:bottom w:val="none" w:sz="0" w:space="0" w:color="auto"/>
            <w:right w:val="none" w:sz="0" w:space="0" w:color="auto"/>
          </w:divBdr>
        </w:div>
      </w:divsChild>
    </w:div>
    <w:div w:id="167414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2RxCCEHlEys" TargetMode="External"/><Relationship Id="rId3" Type="http://schemas.openxmlformats.org/officeDocument/2006/relationships/webSettings" Target="webSettings.xml"/><Relationship Id="rId7" Type="http://schemas.openxmlformats.org/officeDocument/2006/relationships/hyperlink" Target="http://www.geeksforgeeks.org/analysis-of-algorithms-set-2-asymptotic-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ompetitive_analysis_(online_algorithm)" TargetMode="External"/><Relationship Id="rId5" Type="http://schemas.openxmlformats.org/officeDocument/2006/relationships/hyperlink" Target="http://en.wikipedia.org/wiki/Self-organizing_list" TargetMode="External"/><Relationship Id="rId10" Type="http://schemas.openxmlformats.org/officeDocument/2006/relationships/theme" Target="theme/theme1.xml"/><Relationship Id="rId4" Type="http://schemas.openxmlformats.org/officeDocument/2006/relationships/hyperlink" Target="http://www.geeksforgeeks.org/skip-lis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1416</TotalTime>
  <Pages>7</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2014-01-05T12:42:00Z</dcterms:created>
  <dcterms:modified xsi:type="dcterms:W3CDTF">2014-01-06T12:18:00Z</dcterms:modified>
</cp:coreProperties>
</file>